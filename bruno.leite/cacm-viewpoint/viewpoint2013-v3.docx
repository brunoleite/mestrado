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86" w:rsidRPr="00165BE7" w:rsidRDefault="00297986" w:rsidP="00253362">
      <w:pPr>
        <w:widowControl w:val="0"/>
        <w:autoSpaceDE w:val="0"/>
        <w:autoSpaceDN w:val="0"/>
        <w:adjustRightInd w:val="0"/>
        <w:spacing w:after="260"/>
        <w:ind w:right="1803"/>
        <w:rPr>
          <w:rFonts w:ascii="Georgia" w:hAnsi="Georgia" w:cs="Arial"/>
          <w:b/>
          <w:bCs/>
          <w:sz w:val="36"/>
          <w:szCs w:val="36"/>
        </w:rPr>
      </w:pPr>
    </w:p>
    <w:p w:rsidR="0076144E" w:rsidRPr="00165BE7" w:rsidRDefault="007B4BE2" w:rsidP="00253362">
      <w:pPr>
        <w:widowControl w:val="0"/>
        <w:autoSpaceDE w:val="0"/>
        <w:autoSpaceDN w:val="0"/>
        <w:adjustRightInd w:val="0"/>
        <w:spacing w:after="260"/>
        <w:jc w:val="both"/>
        <w:rPr>
          <w:rFonts w:ascii="Georgia" w:hAnsi="Georgia" w:cs="Arial"/>
          <w:sz w:val="26"/>
          <w:szCs w:val="26"/>
        </w:rPr>
      </w:pPr>
      <w:r>
        <w:rPr>
          <w:rFonts w:ascii="Georgia" w:hAnsi="Georgia" w:cs="Arial"/>
          <w:b/>
          <w:bCs/>
          <w:sz w:val="36"/>
          <w:szCs w:val="36"/>
        </w:rPr>
        <w:t>T</w:t>
      </w:r>
      <w:r w:rsidR="008E10D7">
        <w:rPr>
          <w:rFonts w:ascii="Georgia" w:hAnsi="Georgia" w:cs="Arial"/>
          <w:b/>
          <w:bCs/>
          <w:sz w:val="36"/>
          <w:szCs w:val="36"/>
        </w:rPr>
        <w:t>he h-index Paradox: Why your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 xml:space="preserve">Fabrício Benevenuto, Bruno L. Alves, Alberto H. </w:t>
      </w:r>
      <w:r>
        <w:rPr>
          <w:rFonts w:ascii="Georgia" w:hAnsi="Georgia" w:cs="Arial"/>
          <w:sz w:val="26"/>
          <w:szCs w:val="26"/>
          <w:lang w:val="pt-BR"/>
        </w:rPr>
        <w:t>F. Laender</w:t>
      </w:r>
    </w:p>
    <w:p w:rsidR="004C3D8B" w:rsidRDefault="00711515" w:rsidP="004C3D8B">
      <w:pPr>
        <w:widowControl w:val="0"/>
        <w:autoSpaceDE w:val="0"/>
        <w:autoSpaceDN w:val="0"/>
        <w:adjustRightInd w:val="0"/>
        <w:spacing w:after="260"/>
        <w:jc w:val="center"/>
        <w:rPr>
          <w:rFonts w:ascii="Georgia" w:hAnsi="Georgia" w:cs="Arial"/>
          <w:sz w:val="26"/>
          <w:szCs w:val="26"/>
        </w:rPr>
      </w:pPr>
      <w:ins w:id="0" w:author="Alberto Laender" w:date="2013-09-13T11:19:00Z">
        <w:r>
          <w:rPr>
            <w:rFonts w:ascii="Georgia" w:hAnsi="Georgia" w:cs="Arial"/>
            <w:sz w:val="26"/>
            <w:szCs w:val="26"/>
          </w:rPr>
          <w:t xml:space="preserve">Department of </w:t>
        </w:r>
      </w:ins>
      <w:r w:rsidR="004C3D8B">
        <w:rPr>
          <w:rFonts w:ascii="Georgia" w:hAnsi="Georgia" w:cs="Arial"/>
          <w:sz w:val="26"/>
          <w:szCs w:val="26"/>
        </w:rPr>
        <w:t>Computer Science</w:t>
      </w:r>
      <w:del w:id="1" w:author="Alberto Laender" w:date="2013-09-13T11:19:00Z">
        <w:r w:rsidR="004C3D8B" w:rsidDel="00711515">
          <w:rPr>
            <w:rFonts w:ascii="Georgia" w:hAnsi="Georgia" w:cs="Arial"/>
            <w:sz w:val="26"/>
            <w:szCs w:val="26"/>
          </w:rPr>
          <w:delText xml:space="preserve"> </w:delText>
        </w:r>
        <w:r w:rsidR="004C3D8B" w:rsidRPr="00711515" w:rsidDel="00711515">
          <w:rPr>
            <w:rFonts w:ascii="Georgia" w:hAnsi="Georgia" w:cs="Arial"/>
            <w:sz w:val="26"/>
            <w:szCs w:val="26"/>
          </w:rPr>
          <w:delText>Department</w:delText>
        </w:r>
      </w:del>
    </w:p>
    <w:p w:rsidR="004C3D8B" w:rsidRDefault="00711515" w:rsidP="004C3D8B">
      <w:pPr>
        <w:widowControl w:val="0"/>
        <w:autoSpaceDE w:val="0"/>
        <w:autoSpaceDN w:val="0"/>
        <w:adjustRightInd w:val="0"/>
        <w:spacing w:after="26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4C3D8B">
      <w:pPr>
        <w:widowControl w:val="0"/>
        <w:autoSpaceDE w:val="0"/>
        <w:autoSpaceDN w:val="0"/>
        <w:adjustRightInd w:val="0"/>
        <w:spacing w:after="260"/>
        <w:jc w:val="center"/>
        <w:rPr>
          <w:rFonts w:ascii="Georgia" w:hAnsi="Georgia" w:cs="Arial"/>
          <w:sz w:val="26"/>
          <w:szCs w:val="26"/>
        </w:rPr>
      </w:pPr>
      <w:r>
        <w:rPr>
          <w:rFonts w:ascii="Georgia" w:hAnsi="Georgia" w:cs="Arial"/>
          <w:sz w:val="26"/>
          <w:szCs w:val="26"/>
        </w:rPr>
        <w:t>Belo Horizonte, Brazil</w:t>
      </w:r>
    </w:p>
    <w:p w:rsidR="004C3D8B" w:rsidRPr="004C3D8B" w:rsidRDefault="004C3D8B" w:rsidP="00253362">
      <w:pPr>
        <w:widowControl w:val="0"/>
        <w:autoSpaceDE w:val="0"/>
        <w:autoSpaceDN w:val="0"/>
        <w:adjustRightInd w:val="0"/>
        <w:spacing w:after="260"/>
        <w:jc w:val="both"/>
        <w:rPr>
          <w:rFonts w:ascii="Georgia" w:hAnsi="Georgia" w:cs="Arial"/>
          <w:sz w:val="26"/>
          <w:szCs w:val="26"/>
        </w:rPr>
      </w:pP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individual’s scientific research output [1]</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Pr="00BB19CF">
        <w:rPr>
          <w:rFonts w:ascii="Georgia" w:hAnsi="Georgia" w:cs="Arial"/>
          <w:sz w:val="26"/>
          <w:szCs w:val="26"/>
        </w:rPr>
        <w:t>set of the researcher's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ins w:id="2" w:author="Alberto Laender" w:date="2013-09-13T11:18:00Z">
        <w:r w:rsidR="00711515">
          <w:rPr>
            <w:rFonts w:ascii="Georgia" w:hAnsi="Georgia" w:cs="Arial"/>
            <w:sz w:val="26"/>
            <w:szCs w:val="26"/>
          </w:rPr>
          <w:t>s</w:t>
        </w:r>
      </w:ins>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w:t>
      </w:r>
      <w:del w:id="3" w:author="Alberto Laender" w:date="2013-09-13T11:21:00Z">
        <w:r w:rsidR="008B2C87" w:rsidDel="00711515">
          <w:rPr>
            <w:rFonts w:ascii="Georgia" w:hAnsi="Georgia" w:cs="Arial"/>
            <w:sz w:val="26"/>
            <w:szCs w:val="26"/>
          </w:rPr>
          <w:delText>’</w:delText>
        </w:r>
      </w:del>
      <w:r w:rsidR="008B2C87">
        <w:rPr>
          <w:rFonts w:ascii="Georgia" w:hAnsi="Georgia" w:cs="Arial"/>
          <w:sz w:val="26"/>
          <w:szCs w:val="26"/>
        </w:rPr>
        <w:t>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do not account </w:t>
      </w:r>
      <w:ins w:id="4" w:author="Alberto Laender" w:date="2013-09-13T11:20:00Z">
        <w:r w:rsidR="00711515">
          <w:rPr>
            <w:rFonts w:ascii="Georgia" w:hAnsi="Georgia" w:cs="Arial"/>
            <w:sz w:val="26"/>
            <w:szCs w:val="26"/>
          </w:rPr>
          <w:t xml:space="preserve">for </w:t>
        </w:r>
      </w:ins>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ins w:id="5" w:author="Alberto Laender" w:date="2013-09-13T11:22:00Z">
        <w:r w:rsidR="00711515">
          <w:rPr>
            <w:rFonts w:ascii="Georgia" w:hAnsi="Georgia" w:cs="Arial"/>
            <w:sz w:val="26"/>
            <w:szCs w:val="26"/>
          </w:rPr>
          <w:t>the publications</w:t>
        </w:r>
      </w:ins>
      <w:del w:id="6" w:author="Alberto Laender" w:date="2013-09-13T11:22:00Z">
        <w:r w:rsidR="008B2C87" w:rsidDel="00711515">
          <w:rPr>
            <w:rFonts w:ascii="Georgia" w:hAnsi="Georgia" w:cs="Arial"/>
            <w:sz w:val="26"/>
            <w:szCs w:val="26"/>
          </w:rPr>
          <w:delText>papers of an author</w:delText>
        </w:r>
      </w:del>
      <w:r w:rsidR="008B2C87">
        <w:rPr>
          <w:rFonts w:ascii="Georgia" w:hAnsi="Georgia" w:cs="Arial"/>
          <w:sz w:val="26"/>
          <w:szCs w:val="26"/>
        </w:rPr>
        <w:t xml:space="preserve"> and </w:t>
      </w:r>
      <w:ins w:id="7" w:author="Alberto Laender" w:date="2013-09-13T11:28:00Z">
        <w:r w:rsidR="002609F7">
          <w:rPr>
            <w:rFonts w:ascii="Georgia" w:hAnsi="Georgia" w:cs="Arial"/>
            <w:sz w:val="26"/>
            <w:szCs w:val="26"/>
          </w:rPr>
          <w:t>disregard the distinct citation patterns across</w:t>
        </w:r>
      </w:ins>
      <w:del w:id="8" w:author="Alberto Laender" w:date="2013-09-13T11:28:00Z">
        <w:r w:rsidR="008B2C87" w:rsidDel="002609F7">
          <w:rPr>
            <w:rFonts w:ascii="Georgia" w:hAnsi="Georgia" w:cs="Arial"/>
            <w:sz w:val="26"/>
            <w:szCs w:val="26"/>
          </w:rPr>
          <w:delText>do not acc</w:delText>
        </w:r>
      </w:del>
      <w:del w:id="9" w:author="Alberto Laender" w:date="2013-09-13T11:27:00Z">
        <w:r w:rsidR="008B2C87" w:rsidDel="002609F7">
          <w:rPr>
            <w:rFonts w:ascii="Georgia" w:hAnsi="Georgia" w:cs="Arial"/>
            <w:sz w:val="26"/>
            <w:szCs w:val="26"/>
          </w:rPr>
          <w:delText>ount with the volume of papers and citations in</w:delText>
        </w:r>
      </w:del>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ins w:id="10" w:author="Alberto Laender" w:date="2013-09-13T11:29:00Z">
        <w:r w:rsidR="002609F7">
          <w:rPr>
            <w:rFonts w:ascii="Georgia" w:hAnsi="Georgia" w:cs="Arial"/>
            <w:sz w:val="26"/>
            <w:szCs w:val="26"/>
          </w:rPr>
          <w:t>a researcher</w:t>
        </w:r>
      </w:ins>
      <w:del w:id="11" w:author="Alberto Laender" w:date="2013-09-13T11:29:00Z">
        <w:r w:rsidR="00253362" w:rsidDel="002609F7">
          <w:rPr>
            <w:rFonts w:ascii="Georgia" w:hAnsi="Georgia" w:cs="Arial"/>
            <w:sz w:val="26"/>
            <w:szCs w:val="26"/>
          </w:rPr>
          <w:delText>one</w:delText>
        </w:r>
      </w:del>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ins w:id="12" w:author="Alberto Laender" w:date="2013-09-13T11:29:00Z">
        <w:r>
          <w:rPr>
            <w:rFonts w:ascii="Georgia" w:hAnsi="Georgia" w:cs="Arial"/>
            <w:sz w:val="26"/>
            <w:szCs w:val="26"/>
          </w:rPr>
          <w:t>Therefore</w:t>
        </w:r>
      </w:ins>
      <w:del w:id="13" w:author="Alberto Laender" w:date="2013-09-13T11:29:00Z">
        <w:r w:rsidR="00345356" w:rsidDel="002609F7">
          <w:rPr>
            <w:rFonts w:ascii="Georgia" w:hAnsi="Georgia" w:cs="Arial"/>
            <w:sz w:val="26"/>
            <w:szCs w:val="26"/>
          </w:rPr>
          <w:delText>Naturally</w:delText>
        </w:r>
      </w:del>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015C3A">
        <w:rPr>
          <w:rFonts w:ascii="Georgia" w:hAnsi="Georgia" w:cs="Arial"/>
          <w:sz w:val="26"/>
          <w:szCs w:val="26"/>
        </w:rPr>
        <w:t xml:space="preserve">ystems like Microsoft Academic </w:t>
      </w:r>
      <w:ins w:id="14" w:author="Alberto Laender" w:date="2013-09-13T11:30:00Z">
        <w:r>
          <w:rPr>
            <w:rFonts w:ascii="Georgia" w:hAnsi="Georgia" w:cs="Arial"/>
            <w:sz w:val="26"/>
            <w:szCs w:val="26"/>
          </w:rPr>
          <w:t>Search</w:t>
        </w:r>
      </w:ins>
      <w:ins w:id="15" w:author="Alberto Laender" w:date="2013-09-13T12:14:00Z">
        <w:r w:rsidR="003F7DD2">
          <w:rPr>
            <w:rStyle w:val="Refdenotaderodap"/>
            <w:rFonts w:ascii="Georgia" w:hAnsi="Georgia" w:cs="Arial"/>
            <w:sz w:val="26"/>
            <w:szCs w:val="26"/>
          </w:rPr>
          <w:footnoteReference w:id="1"/>
        </w:r>
      </w:ins>
      <w:ins w:id="18" w:author="Alberto Laender" w:date="2013-09-13T11:30:00Z">
        <w:r>
          <w:rPr>
            <w:rFonts w:ascii="Georgia" w:hAnsi="Georgia" w:cs="Arial"/>
            <w:sz w:val="26"/>
            <w:szCs w:val="26"/>
          </w:rPr>
          <w:t xml:space="preserve"> </w:t>
        </w:r>
      </w:ins>
      <w:r w:rsidR="00015C3A">
        <w:rPr>
          <w:rFonts w:ascii="Georgia" w:hAnsi="Georgia" w:cs="Arial"/>
          <w:sz w:val="26"/>
          <w:szCs w:val="26"/>
        </w:rPr>
        <w:t>and Google S</w:t>
      </w:r>
      <w:r w:rsidR="004F0A39">
        <w:rPr>
          <w:rFonts w:ascii="Georgia" w:hAnsi="Georgia" w:cs="Arial"/>
          <w:sz w:val="26"/>
          <w:szCs w:val="26"/>
        </w:rPr>
        <w:t>cholar</w:t>
      </w:r>
      <w:ins w:id="19" w:author="Alberto Laender" w:date="2013-09-13T12:16:00Z">
        <w:r w:rsidR="003F7DD2">
          <w:rPr>
            <w:rStyle w:val="Refdenotaderodap"/>
            <w:rFonts w:ascii="Georgia" w:hAnsi="Georgia" w:cs="Arial"/>
            <w:sz w:val="26"/>
            <w:szCs w:val="26"/>
          </w:rPr>
          <w:footnoteReference w:id="2"/>
        </w:r>
      </w:ins>
      <w:r w:rsidR="004F0A39">
        <w:rPr>
          <w:rFonts w:ascii="Georgia" w:hAnsi="Georgia" w:cs="Arial"/>
          <w:sz w:val="26"/>
          <w:szCs w:val="26"/>
        </w:rPr>
        <w:t xml:space="preserve"> help researchers to track their publication impact</w:t>
      </w:r>
      <w:ins w:id="22" w:author="Alberto Laender" w:date="2013-09-13T11:31:00Z">
        <w:r>
          <w:rPr>
            <w:rFonts w:ascii="Georgia" w:hAnsi="Georgia" w:cs="Arial"/>
            <w:sz w:val="26"/>
            <w:szCs w:val="26"/>
          </w:rPr>
          <w:t xml:space="preserve"> and</w:t>
        </w:r>
      </w:ins>
      <w:del w:id="23" w:author="Alberto Laender" w:date="2013-09-13T11:31:00Z">
        <w:r w:rsidR="004F0A39" w:rsidDel="002609F7">
          <w:rPr>
            <w:rFonts w:ascii="Georgia" w:hAnsi="Georgia" w:cs="Arial"/>
            <w:sz w:val="26"/>
            <w:szCs w:val="26"/>
          </w:rPr>
          <w:delText xml:space="preserve">, </w:delText>
        </w:r>
        <w:r w:rsidR="00015C3A" w:rsidDel="002609F7">
          <w:rPr>
            <w:rFonts w:ascii="Georgia" w:hAnsi="Georgia" w:cs="Arial"/>
            <w:sz w:val="26"/>
            <w:szCs w:val="26"/>
          </w:rPr>
          <w:delText>connect to</w:delText>
        </w:r>
      </w:del>
      <w:r w:rsidR="00015C3A">
        <w:rPr>
          <w:rFonts w:ascii="Georgia" w:hAnsi="Georgia" w:cs="Arial"/>
          <w:sz w:val="26"/>
          <w:szCs w:val="26"/>
        </w:rPr>
        <w:t xml:space="preserve"> </w:t>
      </w:r>
      <w:r w:rsidR="004F0A39">
        <w:rPr>
          <w:rFonts w:ascii="Georgia" w:hAnsi="Georgia" w:cs="Arial"/>
          <w:sz w:val="26"/>
          <w:szCs w:val="26"/>
        </w:rPr>
        <w:t xml:space="preserve">coauthors, </w:t>
      </w:r>
      <w:ins w:id="24" w:author="Alberto Laender" w:date="2013-09-13T11:32:00Z">
        <w:r>
          <w:rPr>
            <w:rFonts w:ascii="Georgia" w:hAnsi="Georgia" w:cs="Arial"/>
            <w:sz w:val="26"/>
            <w:szCs w:val="26"/>
          </w:rPr>
          <w:t>as well as to</w:t>
        </w:r>
      </w:ins>
      <w:del w:id="25" w:author="Alberto Laender" w:date="2013-09-13T11:32:00Z">
        <w:r w:rsidR="004F0A39" w:rsidDel="002609F7">
          <w:rPr>
            <w:rFonts w:ascii="Georgia" w:hAnsi="Georgia" w:cs="Arial"/>
            <w:sz w:val="26"/>
            <w:szCs w:val="26"/>
          </w:rPr>
          <w:delText>and</w:delText>
        </w:r>
      </w:del>
      <w:r w:rsidR="004F0A39">
        <w:rPr>
          <w:rFonts w:ascii="Georgia" w:hAnsi="Georgia" w:cs="Arial"/>
          <w:sz w:val="26"/>
          <w:szCs w:val="26"/>
        </w:rPr>
        <w:t xml:space="preserve"> maintain </w:t>
      </w:r>
      <w:ins w:id="26" w:author="Alberto Laender" w:date="2013-09-13T11:32:00Z">
        <w:r>
          <w:rPr>
            <w:rFonts w:ascii="Georgia" w:hAnsi="Georgia" w:cs="Arial"/>
            <w:sz w:val="26"/>
            <w:szCs w:val="26"/>
          </w:rPr>
          <w:t xml:space="preserve">their </w:t>
        </w:r>
      </w:ins>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ins w:id="27" w:author="Alberto Laender" w:date="2013-09-13T11:32:00Z">
        <w:r>
          <w:rPr>
            <w:rFonts w:ascii="Georgia" w:hAnsi="Georgia" w:cs="Arial"/>
            <w:sz w:val="26"/>
            <w:szCs w:val="26"/>
          </w:rPr>
          <w:t xml:space="preserve">the </w:t>
        </w:r>
      </w:ins>
      <w:r w:rsidR="004F0A39">
        <w:rPr>
          <w:rFonts w:ascii="Georgia" w:hAnsi="Georgia" w:cs="Arial"/>
          <w:sz w:val="26"/>
          <w:szCs w:val="26"/>
        </w:rPr>
        <w:t>h-index</w:t>
      </w:r>
      <w:del w:id="28" w:author="Alberto Laender" w:date="2013-09-13T11:33:00Z">
        <w:r w:rsidR="004F0A39" w:rsidDel="002609F7">
          <w:rPr>
            <w:rFonts w:ascii="Georgia" w:hAnsi="Georgia" w:cs="Arial"/>
            <w:sz w:val="26"/>
            <w:szCs w:val="26"/>
          </w:rPr>
          <w:delText>es</w:delText>
        </w:r>
      </w:del>
      <w:r w:rsidR="004F0A39">
        <w:rPr>
          <w:rFonts w:ascii="Georgia" w:hAnsi="Georgia" w:cs="Arial"/>
          <w:sz w:val="26"/>
          <w:szCs w:val="26"/>
        </w:rPr>
        <w:t xml:space="preserve"> </w:t>
      </w:r>
      <w:ins w:id="29" w:author="Alberto Laender" w:date="2013-09-13T11:33:00Z">
        <w:r>
          <w:rPr>
            <w:rFonts w:ascii="Georgia" w:hAnsi="Georgia" w:cs="Arial"/>
            <w:sz w:val="26"/>
            <w:szCs w:val="26"/>
          </w:rPr>
          <w:t>is</w:t>
        </w:r>
      </w:ins>
      <w:del w:id="30" w:author="Alberto Laender" w:date="2013-09-13T11:33:00Z">
        <w:r w:rsidR="004F0A39" w:rsidDel="002609F7">
          <w:rPr>
            <w:rFonts w:ascii="Georgia" w:hAnsi="Georgia" w:cs="Arial"/>
            <w:sz w:val="26"/>
            <w:szCs w:val="26"/>
          </w:rPr>
          <w:delText>are</w:delText>
        </w:r>
      </w:del>
      <w:r w:rsidR="004F0A39">
        <w:rPr>
          <w:rFonts w:ascii="Georgia" w:hAnsi="Georgia" w:cs="Arial"/>
          <w:sz w:val="26"/>
          <w:szCs w:val="26"/>
        </w:rPr>
        <w:t xml:space="preserve"> stamped</w:t>
      </w:r>
      <w:r w:rsidR="00D14BC3">
        <w:rPr>
          <w:rFonts w:ascii="Georgia" w:hAnsi="Georgia" w:cs="Arial"/>
          <w:sz w:val="26"/>
          <w:szCs w:val="26"/>
        </w:rPr>
        <w:t xml:space="preserve"> like</w:t>
      </w:r>
      <w:ins w:id="31" w:author="Alberto Laender" w:date="2013-09-13T11:33:00Z">
        <w:r>
          <w:rPr>
            <w:rFonts w:ascii="Georgia" w:hAnsi="Georgia" w:cs="Arial"/>
            <w:sz w:val="26"/>
            <w:szCs w:val="26"/>
          </w:rPr>
          <w:t xml:space="preserve"> a</w:t>
        </w:r>
      </w:ins>
      <w:r w:rsidR="00D14BC3">
        <w:rPr>
          <w:rFonts w:ascii="Georgia" w:hAnsi="Georgia" w:cs="Arial"/>
          <w:sz w:val="26"/>
          <w:szCs w:val="26"/>
        </w:rPr>
        <w:t xml:space="preserve"> medals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ins w:id="32" w:author="Alberto Laender" w:date="2013-09-13T11:34:00Z">
        <w:r>
          <w:rPr>
            <w:rFonts w:ascii="Georgia" w:hAnsi="Georgia" w:cs="Arial"/>
            <w:sz w:val="26"/>
            <w:szCs w:val="26"/>
          </w:rPr>
          <w:t>Thus, it</w:t>
        </w:r>
      </w:ins>
      <w:del w:id="33" w:author="Alberto Laender" w:date="2013-09-13T11:34:00Z">
        <w:r w:rsidR="004F0A39" w:rsidDel="002609F7">
          <w:rPr>
            <w:rFonts w:ascii="Georgia" w:hAnsi="Georgia" w:cs="Arial"/>
            <w:sz w:val="26"/>
            <w:szCs w:val="26"/>
          </w:rPr>
          <w:delText>I</w:delText>
        </w:r>
        <w:r w:rsidR="00C82778" w:rsidDel="002609F7">
          <w:rPr>
            <w:rFonts w:ascii="Georgia" w:hAnsi="Georgia" w:cs="Arial"/>
            <w:sz w:val="26"/>
            <w:szCs w:val="26"/>
          </w:rPr>
          <w:delText>t</w:delText>
        </w:r>
      </w:del>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ins w:id="34" w:author="Alberto Laender" w:date="2013-09-13T11:34:00Z">
        <w:r>
          <w:rPr>
            <w:rFonts w:ascii="Georgia" w:hAnsi="Georgia" w:cs="Arial"/>
            <w:sz w:val="26"/>
            <w:szCs w:val="26"/>
          </w:rPr>
          <w:t>ir coauthors</w:t>
        </w:r>
      </w:ins>
      <w:r w:rsidR="007B4BE2">
        <w:rPr>
          <w:rFonts w:ascii="Georgia" w:hAnsi="Georgia" w:cs="Arial"/>
          <w:sz w:val="26"/>
          <w:szCs w:val="26"/>
        </w:rPr>
        <w:t xml:space="preserve"> h-indexes</w:t>
      </w:r>
      <w:del w:id="35" w:author="Alberto Laender" w:date="2013-09-13T11:34:00Z">
        <w:r w:rsidR="007B4BE2" w:rsidDel="002609F7">
          <w:rPr>
            <w:rFonts w:ascii="Georgia" w:hAnsi="Georgia" w:cs="Arial"/>
            <w:sz w:val="26"/>
            <w:szCs w:val="26"/>
          </w:rPr>
          <w:delText xml:space="preserve"> that their co-authors have</w:delText>
        </w:r>
      </w:del>
      <w:r w:rsidR="007B4BE2">
        <w:rPr>
          <w:rFonts w:ascii="Georgia" w:hAnsi="Georgia" w:cs="Arial"/>
          <w:sz w:val="26"/>
          <w:szCs w:val="26"/>
        </w:rPr>
        <w:t xml:space="preserve"> as a way to infer whether they, </w:t>
      </w:r>
      <w:r w:rsidR="007B4BE2">
        <w:rPr>
          <w:rFonts w:ascii="Georgia" w:hAnsi="Georgia" w:cs="Arial"/>
          <w:sz w:val="26"/>
          <w:szCs w:val="26"/>
        </w:rPr>
        <w:lastRenderedPageBreak/>
        <w:t>themselves, have an a</w:t>
      </w:r>
      <w:r w:rsidR="00974241">
        <w:rPr>
          <w:rFonts w:ascii="Georgia" w:hAnsi="Georgia" w:cs="Arial"/>
          <w:sz w:val="26"/>
          <w:szCs w:val="26"/>
        </w:rPr>
        <w:t xml:space="preserve">dequate h-index in their areas or within a department or university. </w:t>
      </w:r>
      <w:ins w:id="36" w:author="Alberto Laender" w:date="2013-09-13T11:35:00Z">
        <w:r>
          <w:rPr>
            <w:rFonts w:ascii="Georgia" w:hAnsi="Georgia" w:cs="Arial"/>
            <w:sz w:val="26"/>
            <w:szCs w:val="26"/>
          </w:rPr>
          <w:t>For instance, if</w:t>
        </w:r>
      </w:ins>
      <w:del w:id="37" w:author="Alberto Laender" w:date="2013-09-13T11:35:00Z">
        <w:r w:rsidR="00974241" w:rsidDel="002609F7">
          <w:rPr>
            <w:rFonts w:ascii="Georgia" w:hAnsi="Georgia" w:cs="Arial"/>
            <w:sz w:val="26"/>
            <w:szCs w:val="26"/>
          </w:rPr>
          <w:delText>If</w:delText>
        </w:r>
      </w:del>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ins w:id="38" w:author="Alberto Laender" w:date="2013-09-13T11:35:00Z">
        <w:r>
          <w:rPr>
            <w:rFonts w:ascii="Georgia" w:hAnsi="Georgia" w:cs="Arial"/>
            <w:sz w:val="26"/>
            <w:szCs w:val="26"/>
          </w:rPr>
          <w:t>S</w:t>
        </w:r>
      </w:ins>
      <w:del w:id="39" w:author="Alberto Laender" w:date="2013-09-13T11:35:00Z">
        <w:r w:rsidR="00974241" w:rsidDel="002609F7">
          <w:rPr>
            <w:rFonts w:ascii="Georgia" w:hAnsi="Georgia" w:cs="Arial"/>
            <w:sz w:val="26"/>
            <w:szCs w:val="26"/>
          </w:rPr>
          <w:delText>s</w:delText>
        </w:r>
      </w:del>
      <w:r w:rsidR="00974241">
        <w:rPr>
          <w:rFonts w:ascii="Georgia" w:hAnsi="Georgia" w:cs="Arial"/>
          <w:sz w:val="26"/>
          <w:szCs w:val="26"/>
        </w:rPr>
        <w:t xml:space="preserve">cholar for a piece of your email </w:t>
      </w:r>
      <w:r w:rsidR="006101E2">
        <w:rPr>
          <w:rFonts w:ascii="Georgia" w:hAnsi="Georgia" w:cs="Arial"/>
          <w:sz w:val="26"/>
          <w:szCs w:val="26"/>
        </w:rPr>
        <w:t>(</w:t>
      </w:r>
      <w:ins w:id="40" w:author="Alberto Laender" w:date="2013-09-13T11:35:00Z">
        <w:r>
          <w:rPr>
            <w:rFonts w:ascii="Georgia" w:hAnsi="Georgia" w:cs="Arial"/>
            <w:sz w:val="26"/>
            <w:szCs w:val="26"/>
          </w:rPr>
          <w:t>e.g</w:t>
        </w:r>
      </w:ins>
      <w:del w:id="41" w:author="Alberto Laender" w:date="2013-09-13T11:35:00Z">
        <w:r w:rsidR="006101E2" w:rsidDel="002609F7">
          <w:rPr>
            <w:rFonts w:ascii="Georgia" w:hAnsi="Georgia" w:cs="Arial"/>
            <w:sz w:val="26"/>
            <w:szCs w:val="26"/>
          </w:rPr>
          <w:delText>i.e</w:delText>
        </w:r>
      </w:del>
      <w:r w:rsidR="006101E2">
        <w:rPr>
          <w:rFonts w:ascii="Georgia" w:hAnsi="Georgia" w:cs="Arial"/>
          <w:sz w:val="26"/>
          <w:szCs w:val="26"/>
        </w:rPr>
        <w:t>.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ins w:id="42" w:author="Alberto Laender" w:date="2013-09-13T11:36:00Z">
        <w:r w:rsidR="00706F09">
          <w:rPr>
            <w:rFonts w:ascii="Georgia" w:hAnsi="Georgia" w:cs="Arial"/>
            <w:sz w:val="26"/>
            <w:szCs w:val="26"/>
          </w:rPr>
          <w:t xml:space="preserve">our </w:t>
        </w:r>
      </w:ins>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ins w:id="43" w:author="Alberto Laender" w:date="2013-09-13T11:37:00Z">
        <w:r w:rsidR="00706F09">
          <w:rPr>
            <w:rFonts w:ascii="Georgia" w:hAnsi="Georgia" w:cs="Arial"/>
            <w:sz w:val="26"/>
            <w:szCs w:val="26"/>
          </w:rPr>
          <w:t>s</w:t>
        </w:r>
      </w:ins>
      <w:r w:rsidR="007B61BA">
        <w:rPr>
          <w:rFonts w:ascii="Georgia" w:hAnsi="Georgia" w:cs="Arial"/>
          <w:sz w:val="26"/>
          <w:szCs w:val="26"/>
        </w:rPr>
        <w:t xml:space="preserve"> her h-index with the h-index of </w:t>
      </w:r>
      <w:ins w:id="44" w:author="Alberto Laender" w:date="2013-09-13T11:37:00Z">
        <w:r w:rsidR="00706F09">
          <w:rPr>
            <w:rFonts w:ascii="Georgia" w:hAnsi="Georgia" w:cs="Arial"/>
            <w:sz w:val="26"/>
            <w:szCs w:val="26"/>
          </w:rPr>
          <w:t xml:space="preserve">her </w:t>
        </w:r>
      </w:ins>
      <w:r w:rsidR="007B61BA">
        <w:rPr>
          <w:rFonts w:ascii="Georgia" w:hAnsi="Georgia" w:cs="Arial"/>
          <w:sz w:val="26"/>
          <w:szCs w:val="26"/>
        </w:rPr>
        <w:t>co</w:t>
      </w:r>
      <w:del w:id="45" w:author="Alberto Laender" w:date="2013-09-13T11:37:00Z">
        <w:r w:rsidR="007B61BA" w:rsidDel="00706F09">
          <w:rPr>
            <w:rFonts w:ascii="Georgia" w:hAnsi="Georgia" w:cs="Arial"/>
            <w:sz w:val="26"/>
            <w:szCs w:val="26"/>
          </w:rPr>
          <w:delText>-</w:delText>
        </w:r>
      </w:del>
      <w:r w:rsidR="007B61BA">
        <w:rPr>
          <w:rFonts w:ascii="Georgia" w:hAnsi="Georgia" w:cs="Arial"/>
          <w:sz w:val="26"/>
          <w:szCs w:val="26"/>
        </w:rPr>
        <w:t xml:space="preserve">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del w:id="46" w:author="Alberto Laender" w:date="2013-09-13T11:39:00Z">
        <w:r w:rsidDel="00706F09">
          <w:rPr>
            <w:rFonts w:ascii="Georgia" w:hAnsi="Georgia" w:cs="Arial"/>
            <w:sz w:val="26"/>
            <w:szCs w:val="26"/>
          </w:rPr>
          <w:delText xml:space="preserve"> w</w:delText>
        </w:r>
        <w:r w:rsidR="00540330" w:rsidDel="00706F09">
          <w:rPr>
            <w:rFonts w:ascii="Georgia" w:hAnsi="Georgia" w:cs="Arial"/>
            <w:sz w:val="26"/>
            <w:szCs w:val="26"/>
          </w:rPr>
          <w:delText>e</w:delText>
        </w:r>
      </w:del>
      <w:r w:rsidR="00540330">
        <w:rPr>
          <w:rFonts w:ascii="Georgia" w:hAnsi="Georgia" w:cs="Arial"/>
          <w:sz w:val="26"/>
          <w:szCs w:val="26"/>
        </w:rPr>
        <w:t xml:space="preserve"> present empirical </w:t>
      </w:r>
      <w:ins w:id="47" w:author="Alberto Laender" w:date="2013-09-13T11:39:00Z">
        <w:r w:rsidR="00706F09">
          <w:rPr>
            <w:rFonts w:ascii="Georgia" w:hAnsi="Georgia" w:cs="Arial"/>
            <w:sz w:val="26"/>
            <w:szCs w:val="26"/>
          </w:rPr>
          <w:t xml:space="preserve">results </w:t>
        </w:r>
      </w:ins>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ins w:id="48" w:author="Alberto Laender" w:date="2013-09-13T11:39:00Z">
        <w:r w:rsidR="00706F09">
          <w:rPr>
            <w:rFonts w:ascii="Georgia" w:hAnsi="Georgia" w:cs="Arial"/>
            <w:sz w:val="26"/>
            <w:szCs w:val="26"/>
          </w:rPr>
          <w:t xml:space="preserve">a </w:t>
        </w:r>
        <w:proofErr w:type="spellStart"/>
        <w:r w:rsidR="00706F09">
          <w:rPr>
            <w:rFonts w:ascii="Georgia" w:hAnsi="Georgia" w:cs="Arial"/>
            <w:sz w:val="26"/>
            <w:szCs w:val="26"/>
          </w:rPr>
          <w:t>reseracher’s</w:t>
        </w:r>
        <w:proofErr w:type="spellEnd"/>
        <w:r w:rsidR="00706F09">
          <w:rPr>
            <w:rFonts w:ascii="Georgia" w:hAnsi="Georgia" w:cs="Arial"/>
            <w:sz w:val="26"/>
            <w:szCs w:val="26"/>
          </w:rPr>
          <w:t xml:space="preserve"> </w:t>
        </w:r>
      </w:ins>
      <w:r w:rsidR="00053C92">
        <w:rPr>
          <w:rFonts w:ascii="Georgia" w:hAnsi="Georgia" w:cs="Arial"/>
          <w:sz w:val="26"/>
          <w:szCs w:val="26"/>
        </w:rPr>
        <w:t xml:space="preserve">coauthors is usually greater than </w:t>
      </w:r>
      <w:proofErr w:type="gramStart"/>
      <w:ins w:id="49" w:author="Alberto Laender" w:date="2013-09-13T11:40:00Z">
        <w:r w:rsidR="00706F09">
          <w:rPr>
            <w:rFonts w:ascii="Georgia" w:hAnsi="Georgia" w:cs="Arial"/>
            <w:sz w:val="26"/>
            <w:szCs w:val="26"/>
          </w:rPr>
          <w:t>her own</w:t>
        </w:r>
      </w:ins>
      <w:proofErr w:type="gramEnd"/>
      <w:del w:id="50" w:author="Alberto Laender" w:date="2013-09-13T11:40:00Z">
        <w:r w:rsidR="00053C92" w:rsidDel="00706F09">
          <w:rPr>
            <w:rFonts w:ascii="Georgia" w:hAnsi="Georgia" w:cs="Arial"/>
            <w:sz w:val="26"/>
            <w:szCs w:val="26"/>
          </w:rPr>
          <w:delText>the</w:delText>
        </w:r>
      </w:del>
      <w:r w:rsidR="00053C92">
        <w:rPr>
          <w:rFonts w:ascii="Georgia" w:hAnsi="Georgia" w:cs="Arial"/>
          <w:sz w:val="26"/>
          <w:szCs w:val="26"/>
        </w:rPr>
        <w:t xml:space="preserve"> h-index</w:t>
      </w:r>
      <w:del w:id="51" w:author="Alberto Laender" w:date="2013-09-13T11:40:00Z">
        <w:r w:rsidR="00053C92" w:rsidDel="00706F09">
          <w:rPr>
            <w:rFonts w:ascii="Georgia" w:hAnsi="Georgia" w:cs="Arial"/>
            <w:sz w:val="26"/>
            <w:szCs w:val="26"/>
          </w:rPr>
          <w:delText xml:space="preserve"> of a researcher</w:delText>
        </w:r>
      </w:del>
      <w:r w:rsidR="00053C92">
        <w:rPr>
          <w:rFonts w:ascii="Georgia" w:hAnsi="Georgia" w:cs="Arial"/>
          <w:sz w:val="26"/>
          <w:szCs w:val="26"/>
        </w:rPr>
        <w:t>. We further explore the reasons behind th</w:t>
      </w:r>
      <w:ins w:id="52" w:author="Alberto Laender" w:date="2013-09-13T11:40:00Z">
        <w:r w:rsidR="00706F09">
          <w:rPr>
            <w:rFonts w:ascii="Georgia" w:hAnsi="Georgia" w:cs="Arial"/>
            <w:sz w:val="26"/>
            <w:szCs w:val="26"/>
          </w:rPr>
          <w:t>is</w:t>
        </w:r>
      </w:ins>
      <w:del w:id="53" w:author="Alberto Laender" w:date="2013-09-13T11:40:00Z">
        <w:r w:rsidR="00053C92" w:rsidDel="00706F09">
          <w:rPr>
            <w:rFonts w:ascii="Georgia" w:hAnsi="Georgia" w:cs="Arial"/>
            <w:sz w:val="26"/>
            <w:szCs w:val="26"/>
          </w:rPr>
          <w:delText>e</w:delText>
        </w:r>
      </w:del>
      <w:r w:rsidR="00053C92">
        <w:rPr>
          <w:rFonts w:ascii="Georgia" w:hAnsi="Georgia" w:cs="Arial"/>
          <w:sz w:val="26"/>
          <w:szCs w:val="26"/>
        </w:rPr>
        <w:t xml:space="preserve"> type of paradox. Next, </w:t>
      </w:r>
      <w:ins w:id="54" w:author="Alberto Laender" w:date="2013-09-13T11:43:00Z">
        <w:r w:rsidR="00706F09">
          <w:rPr>
            <w:rFonts w:ascii="Georgia" w:hAnsi="Georgia" w:cs="Arial"/>
            <w:sz w:val="26"/>
            <w:szCs w:val="26"/>
          </w:rPr>
          <w:t xml:space="preserve">first </w:t>
        </w:r>
      </w:ins>
      <w:r w:rsidR="00053C92">
        <w:rPr>
          <w:rFonts w:ascii="Georgia" w:hAnsi="Georgia" w:cs="Arial"/>
          <w:sz w:val="26"/>
          <w:szCs w:val="26"/>
        </w:rPr>
        <w:t xml:space="preserve">we briefly discuss how we measure </w:t>
      </w:r>
      <w:ins w:id="55" w:author="Alberto Laender" w:date="2013-09-13T11:42:00Z">
        <w:r w:rsidR="00706F09">
          <w:rPr>
            <w:rFonts w:ascii="Georgia" w:hAnsi="Georgia" w:cs="Arial"/>
            <w:sz w:val="26"/>
            <w:szCs w:val="26"/>
          </w:rPr>
          <w:t>the</w:t>
        </w:r>
      </w:ins>
      <w:del w:id="56" w:author="Alberto Laender" w:date="2013-09-13T11:42:00Z">
        <w:r w:rsidDel="00706F09">
          <w:rPr>
            <w:rFonts w:ascii="Georgia" w:hAnsi="Georgia" w:cs="Arial"/>
            <w:sz w:val="26"/>
            <w:szCs w:val="26"/>
          </w:rPr>
          <w:delText xml:space="preserve">an </w:delText>
        </w:r>
        <w:r w:rsidR="00053C92" w:rsidDel="00706F09">
          <w:rPr>
            <w:rFonts w:ascii="Georgia" w:hAnsi="Georgia" w:cs="Arial"/>
            <w:sz w:val="26"/>
            <w:szCs w:val="26"/>
          </w:rPr>
          <w:delText>author’s</w:delText>
        </w:r>
      </w:del>
      <w:r w:rsidR="00053C92">
        <w:rPr>
          <w:rFonts w:ascii="Georgia" w:hAnsi="Georgia" w:cs="Arial"/>
          <w:sz w:val="26"/>
          <w:szCs w:val="26"/>
        </w:rPr>
        <w:t xml:space="preserve"> h-index </w:t>
      </w:r>
      <w:ins w:id="57" w:author="Alberto Laender" w:date="2013-09-13T11:42:00Z">
        <w:r w:rsidR="00706F09">
          <w:rPr>
            <w:rFonts w:ascii="Georgia" w:hAnsi="Georgia" w:cs="Arial"/>
            <w:sz w:val="26"/>
            <w:szCs w:val="26"/>
          </w:rPr>
          <w:t xml:space="preserve">for researchers </w:t>
        </w:r>
      </w:ins>
      <w:r w:rsidR="00053C92">
        <w:rPr>
          <w:rFonts w:ascii="Georgia" w:hAnsi="Georgia" w:cs="Arial"/>
          <w:sz w:val="26"/>
          <w:szCs w:val="26"/>
        </w:rPr>
        <w:t xml:space="preserve">from </w:t>
      </w:r>
      <w:ins w:id="58" w:author="Alberto Laender" w:date="2013-09-13T11:44:00Z">
        <w:r w:rsidR="00706F09">
          <w:rPr>
            <w:rFonts w:ascii="Georgia" w:hAnsi="Georgia" w:cs="Arial"/>
            <w:sz w:val="26"/>
            <w:szCs w:val="26"/>
          </w:rPr>
          <w:t xml:space="preserve">distinct </w:t>
        </w:r>
      </w:ins>
      <w:r w:rsidR="00053C92">
        <w:rPr>
          <w:rFonts w:ascii="Georgia" w:hAnsi="Georgia" w:cs="Arial"/>
          <w:sz w:val="26"/>
          <w:szCs w:val="26"/>
        </w:rPr>
        <w:t xml:space="preserve">computer science scientific communities. Then we provide our empirical results on the measurement of </w:t>
      </w:r>
      <w:r>
        <w:rPr>
          <w:rFonts w:ascii="Georgia" w:hAnsi="Georgia" w:cs="Arial"/>
          <w:sz w:val="26"/>
          <w:szCs w:val="26"/>
        </w:rPr>
        <w:t xml:space="preserve">the </w:t>
      </w:r>
      <w:r w:rsidR="00053C92">
        <w:rPr>
          <w:rFonts w:ascii="Georgia" w:hAnsi="Georgia" w:cs="Arial"/>
          <w:sz w:val="26"/>
          <w:szCs w:val="26"/>
        </w:rPr>
        <w:t xml:space="preserve">h-index of </w:t>
      </w:r>
      <w:ins w:id="59" w:author="Alberto Laender" w:date="2013-09-13T11:44:00Z">
        <w:r w:rsidR="00706F09">
          <w:rPr>
            <w:rFonts w:ascii="Georgia" w:hAnsi="Georgia" w:cs="Arial"/>
            <w:sz w:val="26"/>
            <w:szCs w:val="26"/>
          </w:rPr>
          <w:t xml:space="preserve">those </w:t>
        </w:r>
      </w:ins>
      <w:r w:rsidR="00053C92">
        <w:rPr>
          <w:rFonts w:ascii="Georgia" w:hAnsi="Georgia" w:cs="Arial"/>
          <w:sz w:val="26"/>
          <w:szCs w:val="26"/>
        </w:rPr>
        <w:t xml:space="preserve">researcher’s and their co-authors.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ins w:id="60" w:author="Alberto Laender" w:date="2013-09-13T11:46:00Z">
        <w:r w:rsidR="00706F09">
          <w:rPr>
            <w:rFonts w:ascii="Georgia" w:hAnsi="Georgia" w:cs="Arial"/>
            <w:b/>
            <w:sz w:val="28"/>
            <w:szCs w:val="26"/>
          </w:rPr>
          <w:t>the h-index of researchers</w:t>
        </w:r>
      </w:ins>
      <w:del w:id="61" w:author="Alberto Laender" w:date="2013-09-13T11:46:00Z">
        <w:r w:rsidR="00933E62" w:rsidDel="00341562">
          <w:rPr>
            <w:rFonts w:ascii="Georgia" w:hAnsi="Georgia" w:cs="Arial"/>
            <w:b/>
            <w:sz w:val="28"/>
            <w:szCs w:val="26"/>
          </w:rPr>
          <w:delText>authors</w:delText>
        </w:r>
      </w:del>
      <w:r w:rsidR="00933E62">
        <w:rPr>
          <w:rFonts w:ascii="Georgia" w:hAnsi="Georgia" w:cs="Arial"/>
          <w:b/>
          <w:sz w:val="28"/>
          <w:szCs w:val="26"/>
        </w:rPr>
        <w:t xml:space="preserve"> </w:t>
      </w:r>
      <w:r w:rsidR="00297986">
        <w:rPr>
          <w:rFonts w:ascii="Georgia" w:hAnsi="Georgia" w:cs="Arial"/>
          <w:b/>
          <w:sz w:val="28"/>
          <w:szCs w:val="26"/>
        </w:rPr>
        <w:t>and their co-authors</w:t>
      </w:r>
      <w:del w:id="62" w:author="Alberto Laender" w:date="2013-09-13T11:46:00Z">
        <w:r w:rsidR="00297986" w:rsidDel="00341562">
          <w:rPr>
            <w:rFonts w:ascii="Georgia" w:hAnsi="Georgia" w:cs="Arial"/>
            <w:b/>
            <w:sz w:val="28"/>
            <w:szCs w:val="26"/>
          </w:rPr>
          <w:delText xml:space="preserve"> </w:delText>
        </w:r>
        <w:r w:rsidDel="00341562">
          <w:rPr>
            <w:rFonts w:ascii="Georgia" w:hAnsi="Georgia" w:cs="Arial"/>
            <w:b/>
            <w:sz w:val="28"/>
            <w:szCs w:val="26"/>
          </w:rPr>
          <w:delText>h-index</w:delText>
        </w:r>
      </w:del>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measure the </w:t>
      </w:r>
      <w:proofErr w:type="spellStart"/>
      <w:ins w:id="63" w:author="Alberto Laender" w:date="2013-09-13T11:47:00Z">
        <w:r w:rsidR="00341562">
          <w:rPr>
            <w:rFonts w:ascii="Georgia" w:hAnsi="Georgia" w:cs="Arial"/>
            <w:sz w:val="26"/>
            <w:szCs w:val="26"/>
          </w:rPr>
          <w:t>reserachers</w:t>
        </w:r>
        <w:proofErr w:type="spellEnd"/>
        <w:r w:rsidR="00341562">
          <w:rPr>
            <w:rFonts w:ascii="Georgia" w:hAnsi="Georgia" w:cs="Arial"/>
            <w:sz w:val="26"/>
            <w:szCs w:val="26"/>
          </w:rPr>
          <w:t xml:space="preserve">’ </w:t>
        </w:r>
      </w:ins>
      <w:r>
        <w:rPr>
          <w:rFonts w:ascii="Georgia" w:hAnsi="Georgia" w:cs="Arial"/>
          <w:sz w:val="26"/>
          <w:szCs w:val="26"/>
        </w:rPr>
        <w:t>h-index</w:t>
      </w:r>
      <w:r w:rsidR="00053C92">
        <w:rPr>
          <w:rFonts w:ascii="Georgia" w:hAnsi="Georgia" w:cs="Arial"/>
          <w:sz w:val="26"/>
          <w:szCs w:val="26"/>
        </w:rPr>
        <w:t>es</w:t>
      </w:r>
      <w:del w:id="64" w:author="Alberto Laender" w:date="2013-09-13T11:47:00Z">
        <w:r w:rsidDel="00341562">
          <w:rPr>
            <w:rFonts w:ascii="Georgia" w:hAnsi="Georgia" w:cs="Arial"/>
            <w:sz w:val="26"/>
            <w:szCs w:val="26"/>
          </w:rPr>
          <w:delText xml:space="preserve"> </w:delText>
        </w:r>
        <w:r w:rsidR="00053C92" w:rsidDel="00341562">
          <w:rPr>
            <w:rFonts w:ascii="Georgia" w:hAnsi="Georgia" w:cs="Arial"/>
            <w:sz w:val="26"/>
            <w:szCs w:val="26"/>
          </w:rPr>
          <w:delText>of authors</w:delText>
        </w:r>
      </w:del>
      <w:r w:rsidR="00053C92">
        <w:rPr>
          <w:rFonts w:ascii="Georgia" w:hAnsi="Georgia" w:cs="Arial"/>
          <w:sz w:val="26"/>
          <w:szCs w:val="26"/>
        </w:rPr>
        <w:t xml:space="preserve"> and compare them with the h-indexes of </w:t>
      </w:r>
      <w:ins w:id="65" w:author="Alberto Laender" w:date="2013-09-13T11:47:00Z">
        <w:r w:rsidR="00341562">
          <w:rPr>
            <w:rFonts w:ascii="Georgia" w:hAnsi="Georgia" w:cs="Arial"/>
            <w:sz w:val="26"/>
            <w:szCs w:val="26"/>
          </w:rPr>
          <w:t>their</w:t>
        </w:r>
      </w:ins>
      <w:del w:id="66" w:author="Alberto Laender" w:date="2013-09-13T11:47:00Z">
        <w:r w:rsidR="00053C92" w:rsidDel="00341562">
          <w:rPr>
            <w:rFonts w:ascii="Georgia" w:hAnsi="Georgia" w:cs="Arial"/>
            <w:sz w:val="26"/>
            <w:szCs w:val="26"/>
          </w:rPr>
          <w:delText>one’s</w:delText>
        </w:r>
      </w:del>
      <w:r w:rsidR="00053C92">
        <w:rPr>
          <w:rFonts w:ascii="Georgia" w:hAnsi="Georgia" w:cs="Arial"/>
          <w:sz w:val="26"/>
          <w:szCs w:val="26"/>
        </w:rPr>
        <w:t xml:space="preserve"> coauthors</w:t>
      </w:r>
      <w:ins w:id="67" w:author="Alberto Laender" w:date="2013-09-13T11:47:00Z">
        <w:r w:rsidR="00341562">
          <w:rPr>
            <w:rFonts w:ascii="Georgia" w:hAnsi="Georgia" w:cs="Arial"/>
            <w:sz w:val="26"/>
            <w:szCs w:val="26"/>
          </w:rPr>
          <w:t>,</w:t>
        </w:r>
      </w:ins>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w:t>
      </w:r>
      <w:del w:id="68" w:author="Alberto Laender" w:date="2013-09-13T11:48:00Z">
        <w:r w:rsidDel="00341562">
          <w:rPr>
            <w:rFonts w:ascii="Georgia" w:hAnsi="Georgia" w:cs="Arial"/>
            <w:sz w:val="26"/>
            <w:szCs w:val="26"/>
          </w:rPr>
          <w:delText>;</w:delText>
        </w:r>
      </w:del>
      <w:r>
        <w:rPr>
          <w:rFonts w:ascii="Georgia" w:hAnsi="Georgia" w:cs="Arial"/>
          <w:sz w:val="26"/>
          <w:szCs w:val="26"/>
        </w:rPr>
        <w:t xml:space="preserve"> and (2) estimate the h-index of these </w:t>
      </w:r>
      <w:ins w:id="69" w:author="Alberto Laender" w:date="2013-09-13T11:48:00Z">
        <w:r w:rsidR="00341562">
          <w:rPr>
            <w:rFonts w:ascii="Georgia" w:hAnsi="Georgia" w:cs="Arial"/>
            <w:sz w:val="26"/>
            <w:szCs w:val="26"/>
          </w:rPr>
          <w:t>researchers</w:t>
        </w:r>
      </w:ins>
      <w:del w:id="70" w:author="Alberto Laender" w:date="2013-09-13T11:48:00Z">
        <w:r w:rsidDel="00341562">
          <w:rPr>
            <w:rFonts w:ascii="Georgia" w:hAnsi="Georgia" w:cs="Arial"/>
            <w:sz w:val="26"/>
            <w:szCs w:val="26"/>
          </w:rPr>
          <w:delText>authors</w:delText>
        </w:r>
      </w:del>
      <w:r>
        <w:rPr>
          <w:rFonts w:ascii="Georgia" w:hAnsi="Georgia" w:cs="Arial"/>
          <w:sz w:val="26"/>
          <w:szCs w:val="26"/>
        </w:rPr>
        <w:t xml:space="preserve"> and their co</w:t>
      </w:r>
      <w:del w:id="71" w:author="Alberto Laender" w:date="2013-09-13T11:48:00Z">
        <w:r w:rsidDel="00341562">
          <w:rPr>
            <w:rFonts w:ascii="Georgia" w:hAnsi="Georgia" w:cs="Arial"/>
            <w:sz w:val="26"/>
            <w:szCs w:val="26"/>
          </w:rPr>
          <w:delText>-</w:delText>
        </w:r>
      </w:del>
      <w:r>
        <w:rPr>
          <w:rFonts w:ascii="Georgia" w:hAnsi="Georgia" w:cs="Arial"/>
          <w:sz w:val="26"/>
          <w:szCs w:val="26"/>
        </w:rPr>
        <w:t xml:space="preserve">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ins w:id="72" w:author="Alberto Laender" w:date="2013-09-13T11:50:00Z">
        <w:r w:rsidR="00341562">
          <w:rPr>
            <w:rFonts w:ascii="Georgia" w:hAnsi="Georgia" w:cs="Arial"/>
            <w:sz w:val="26"/>
            <w:szCs w:val="26"/>
          </w:rPr>
          <w:t xml:space="preserve">gathered this data for those researchers </w:t>
        </w:r>
      </w:ins>
      <w:del w:id="73" w:author="Alberto Laender" w:date="2013-09-13T11:53:00Z">
        <w:r w:rsidDel="00341562">
          <w:rPr>
            <w:rFonts w:ascii="Georgia" w:hAnsi="Georgia" w:cs="Arial"/>
            <w:sz w:val="26"/>
            <w:szCs w:val="26"/>
          </w:rPr>
          <w:delText xml:space="preserve">focus on </w:delText>
        </w:r>
        <w:r w:rsidR="006B6035" w:rsidDel="00341562">
          <w:rPr>
            <w:rFonts w:ascii="Georgia" w:hAnsi="Georgia" w:cs="Arial"/>
            <w:sz w:val="26"/>
            <w:szCs w:val="26"/>
          </w:rPr>
          <w:delText xml:space="preserve">analyzing the index of </w:delText>
        </w:r>
        <w:r w:rsidDel="00341562">
          <w:rPr>
            <w:rFonts w:ascii="Georgia" w:hAnsi="Georgia" w:cs="Arial"/>
            <w:sz w:val="26"/>
            <w:szCs w:val="26"/>
          </w:rPr>
          <w:delText xml:space="preserve">those </w:delText>
        </w:r>
      </w:del>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ins w:id="74" w:author="Alberto Laender" w:date="2013-09-13T11:54:00Z">
        <w:r w:rsidR="00341562">
          <w:rPr>
            <w:rFonts w:ascii="Georgia" w:hAnsi="Georgia" w:cs="Arial"/>
            <w:sz w:val="26"/>
            <w:szCs w:val="26"/>
          </w:rPr>
          <w:t>24</w:t>
        </w:r>
      </w:ins>
      <w:del w:id="75" w:author="Alberto Laender" w:date="2013-09-13T11:54:00Z">
        <w:r w:rsidR="007B61BA" w:rsidRPr="00CD0F09" w:rsidDel="00341562">
          <w:rPr>
            <w:rFonts w:ascii="Georgia" w:hAnsi="Georgia" w:cs="Arial"/>
            <w:sz w:val="26"/>
            <w:szCs w:val="26"/>
          </w:rPr>
          <w:delText>eight</w:delText>
        </w:r>
        <w:r w:rsidR="007B61BA" w:rsidDel="00341562">
          <w:rPr>
            <w:rFonts w:ascii="Georgia" w:hAnsi="Georgia" w:cs="Arial"/>
            <w:sz w:val="26"/>
            <w:szCs w:val="26"/>
          </w:rPr>
          <w:delText xml:space="preserve"> </w:delText>
        </w:r>
        <w:r w:rsidR="00CF6750" w:rsidDel="00341562">
          <w:rPr>
            <w:rFonts w:ascii="Georgia" w:hAnsi="Georgia" w:cs="Arial"/>
            <w:sz w:val="26"/>
            <w:szCs w:val="26"/>
          </w:rPr>
          <w:delText>important</w:delText>
        </w:r>
      </w:del>
      <w:r w:rsidR="00CF6750">
        <w:rPr>
          <w:rFonts w:ascii="Georgia" w:hAnsi="Georgia" w:cs="Arial"/>
          <w:sz w:val="26"/>
          <w:szCs w:val="26"/>
        </w:rPr>
        <w:t xml:space="preserve"> </w:t>
      </w:r>
      <w:r w:rsidR="00CD0F09" w:rsidRPr="00CD0F09">
        <w:rPr>
          <w:rFonts w:ascii="Georgia" w:hAnsi="Georgia" w:cs="Arial"/>
          <w:sz w:val="26"/>
          <w:szCs w:val="26"/>
        </w:rPr>
        <w:t>ACM SIGs (Special Interest Groups)</w:t>
      </w:r>
      <w:ins w:id="76" w:author="Alberto Laender" w:date="2013-09-13T12:00:00Z">
        <w:r w:rsidR="007F0157">
          <w:rPr>
            <w:rFonts w:ascii="Georgia" w:hAnsi="Georgia" w:cs="Arial"/>
            <w:sz w:val="26"/>
            <w:szCs w:val="26"/>
          </w:rPr>
          <w:t xml:space="preserve"> [2]</w:t>
        </w:r>
      </w:ins>
      <w:r w:rsidR="00CD0F09" w:rsidRPr="00CD0F09">
        <w:rPr>
          <w:rFonts w:ascii="Georgia" w:hAnsi="Georgia" w:cs="Arial"/>
          <w:sz w:val="26"/>
          <w:szCs w:val="26"/>
        </w:rPr>
        <w:t xml:space="preserve">.  </w:t>
      </w:r>
      <w:ins w:id="77" w:author="Alberto Laender" w:date="2013-09-13T11:56:00Z">
        <w:r w:rsidR="00341562">
          <w:rPr>
            <w:rFonts w:ascii="Georgia" w:hAnsi="Georgia" w:cs="Arial"/>
            <w:sz w:val="26"/>
            <w:szCs w:val="26"/>
          </w:rPr>
          <w:t xml:space="preserve">Here, however, </w:t>
        </w:r>
      </w:ins>
      <w:ins w:id="78" w:author="Alberto Laender" w:date="2013-09-13T11:57:00Z">
        <w:r w:rsidR="007F0157">
          <w:rPr>
            <w:rFonts w:ascii="Georgia" w:hAnsi="Georgia" w:cs="Arial"/>
            <w:sz w:val="26"/>
            <w:szCs w:val="26"/>
          </w:rPr>
          <w:t>we focus on analyzing the index of eight of them:</w:t>
        </w:r>
      </w:ins>
      <w:del w:id="79" w:author="Alberto Laender" w:date="2013-09-13T11:58:00Z">
        <w:r w:rsidR="006B6035" w:rsidDel="007F0157">
          <w:rPr>
            <w:rFonts w:ascii="Georgia" w:hAnsi="Georgia" w:cs="Arial"/>
            <w:sz w:val="26"/>
            <w:szCs w:val="26"/>
          </w:rPr>
          <w:delText>Particularly, we chose</w:delText>
        </w:r>
      </w:del>
      <w:r w:rsidR="006B6035">
        <w:rPr>
          <w:rFonts w:ascii="Georgia" w:hAnsi="Georgia" w:cs="Arial"/>
          <w:sz w:val="26"/>
          <w:szCs w:val="26"/>
        </w:rPr>
        <w:t xml:space="preserve"> SIGDOC, SIGCHI, SIGIR, KDD, SIGCOMM, SIGGRAPH, SIGMETRICS, POPL</w:t>
      </w:r>
      <w:del w:id="80" w:author="Alberto Laender" w:date="2013-09-13T11:58:00Z">
        <w:r w:rsidR="006B6035" w:rsidDel="007F0157">
          <w:rPr>
            <w:rFonts w:ascii="Georgia" w:hAnsi="Georgia" w:cs="Arial"/>
            <w:sz w:val="26"/>
            <w:szCs w:val="26"/>
          </w:rPr>
          <w:delText>,</w:delText>
        </w:r>
      </w:del>
      <w:r w:rsidR="006B6035">
        <w:rPr>
          <w:rFonts w:ascii="Georgia" w:hAnsi="Georgia" w:cs="Arial"/>
          <w:sz w:val="26"/>
          <w:szCs w:val="26"/>
        </w:rPr>
        <w:t xml:space="preserve">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researchers, out of which Google Citations</w:t>
      </w:r>
      <w:r w:rsidR="008E10D7">
        <w:rPr>
          <w:rFonts w:ascii="Georgia" w:hAnsi="Georgia" w:cs="Arial"/>
          <w:sz w:val="26"/>
          <w:szCs w:val="26"/>
        </w:rPr>
        <w:t xml:space="preserve"> </w:t>
      </w:r>
      <w:del w:id="81" w:author="Alberto Laender" w:date="2013-09-13T12:00:00Z">
        <w:r w:rsidR="008E10D7" w:rsidDel="007F0157">
          <w:rPr>
            <w:rFonts w:ascii="Georgia" w:hAnsi="Georgia" w:cs="Arial"/>
            <w:sz w:val="26"/>
            <w:szCs w:val="26"/>
          </w:rPr>
          <w:delText>[6]</w:delText>
        </w:r>
        <w:r w:rsidRPr="00CD0F09" w:rsidDel="007F0157">
          <w:rPr>
            <w:rFonts w:ascii="Georgia" w:hAnsi="Georgia" w:cs="Arial"/>
            <w:sz w:val="26"/>
            <w:szCs w:val="26"/>
          </w:rPr>
          <w:delText xml:space="preserve"> </w:delText>
        </w:r>
      </w:del>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 xml:space="preserve">However, to </w:t>
      </w:r>
      <w:r w:rsidRPr="00CD0F09">
        <w:rPr>
          <w:rFonts w:ascii="Georgia" w:hAnsi="Georgia" w:cs="Arial"/>
          <w:sz w:val="26"/>
          <w:szCs w:val="26"/>
        </w:rPr>
        <w:lastRenderedPageBreak/>
        <w:t>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ins w:id="82" w:author="Alberto Laender" w:date="2013-09-13T12:01:00Z">
        <w:r w:rsidR="007F0157">
          <w:rPr>
            <w:rFonts w:ascii="Georgia" w:hAnsi="Georgia" w:cs="Arial"/>
            <w:sz w:val="26"/>
            <w:szCs w:val="26"/>
          </w:rPr>
          <w:t>C</w:t>
        </w:r>
      </w:ins>
      <w:del w:id="83" w:author="Alberto Laender" w:date="2013-09-13T12:01:00Z">
        <w:r w:rsidRPr="00CD0F09" w:rsidDel="007F0157">
          <w:rPr>
            <w:rFonts w:ascii="Georgia" w:hAnsi="Georgia" w:cs="Arial"/>
            <w:sz w:val="26"/>
            <w:szCs w:val="26"/>
          </w:rPr>
          <w:delText>c</w:delText>
        </w:r>
      </w:del>
      <w:r w:rsidRPr="00CD0F09">
        <w:rPr>
          <w:rFonts w:ascii="Georgia" w:hAnsi="Georgia" w:cs="Arial"/>
          <w:sz w:val="26"/>
          <w:szCs w:val="26"/>
        </w:rPr>
        <w:t>itations</w:t>
      </w:r>
      <w:ins w:id="84" w:author="Alberto Laender" w:date="2013-09-13T12:01:00Z">
        <w:r w:rsidR="007F0157">
          <w:rPr>
            <w:rFonts w:ascii="Georgia" w:hAnsi="Georgia" w:cs="Arial"/>
            <w:sz w:val="26"/>
            <w:szCs w:val="26"/>
          </w:rPr>
          <w:t xml:space="preserve"> [2]</w:t>
        </w:r>
      </w:ins>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w:t>
      </w:r>
      <w:del w:id="85" w:author="Alberto Laender" w:date="2013-09-13T12:03:00Z">
        <w:r w:rsidRPr="00CD0F09" w:rsidDel="007F0157">
          <w:rPr>
            <w:rFonts w:ascii="Georgia" w:hAnsi="Georgia" w:cs="Arial"/>
            <w:sz w:val="26"/>
            <w:szCs w:val="26"/>
          </w:rPr>
          <w:delText>s</w:delText>
        </w:r>
      </w:del>
      <w:r w:rsidRPr="00CD0F09">
        <w:rPr>
          <w:rFonts w:ascii="Georgia" w:hAnsi="Georgia" w:cs="Arial"/>
          <w:sz w:val="26"/>
          <w:szCs w:val="26"/>
        </w:rPr>
        <w:t xml:space="preserve">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6B6035">
        <w:rPr>
          <w:rFonts w:ascii="Georgia" w:hAnsi="Georgia" w:cs="Arial"/>
          <w:sz w:val="26"/>
          <w:szCs w:val="26"/>
        </w:rPr>
        <w:t>of the eight</w:t>
      </w:r>
      <w:r w:rsidR="00222CC7">
        <w:rPr>
          <w:rFonts w:ascii="Georgia" w:hAnsi="Georgia" w:cs="Arial"/>
          <w:sz w:val="26"/>
          <w:szCs w:val="26"/>
        </w:rPr>
        <w:t xml:space="preserve"> SIG’s flagship </w:t>
      </w:r>
      <w:r w:rsidRPr="00E0273D">
        <w:rPr>
          <w:rFonts w:ascii="Georgia" w:hAnsi="Georgia" w:cs="Arial"/>
          <w:sz w:val="26"/>
          <w:szCs w:val="26"/>
        </w:rPr>
        <w:t>conference</w:t>
      </w:r>
      <w:r w:rsidR="00222CC7">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ins w:id="86" w:author="Alberto Laender" w:date="2013-09-13T12:07:00Z">
        <w:r w:rsidR="0094358C">
          <w:rPr>
            <w:rFonts w:ascii="Georgia" w:hAnsi="Georgia" w:cs="Arial"/>
            <w:b/>
            <w:sz w:val="28"/>
            <w:szCs w:val="26"/>
          </w:rPr>
          <w:t>the h-index of a researcher with her coauthors</w:t>
        </w:r>
      </w:ins>
      <w:del w:id="87" w:author="Alberto Laender" w:date="2013-09-13T12:09:00Z">
        <w:r w:rsidDel="0094358C">
          <w:rPr>
            <w:rFonts w:ascii="Georgia" w:hAnsi="Georgia" w:cs="Arial"/>
            <w:b/>
            <w:sz w:val="28"/>
            <w:szCs w:val="26"/>
          </w:rPr>
          <w:delText>Author’s and Coauthor’s h-index</w:delText>
        </w:r>
      </w:del>
    </w:p>
    <w:p w:rsidR="00933E62" w:rsidRDefault="00933E62" w:rsidP="00253362">
      <w:pPr>
        <w:widowControl w:val="0"/>
        <w:autoSpaceDE w:val="0"/>
        <w:autoSpaceDN w:val="0"/>
        <w:adjustRightInd w:val="0"/>
        <w:jc w:val="both"/>
        <w:rPr>
          <w:rFonts w:ascii="Georgia" w:hAnsi="Georgia" w:cs="Arial"/>
          <w:b/>
          <w:sz w:val="28"/>
          <w:szCs w:val="26"/>
        </w:rPr>
      </w:pPr>
    </w:p>
    <w:p w:rsidR="006B6035" w:rsidRDefault="006B6035" w:rsidP="00D34B39">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Having accurately </w:t>
      </w:r>
      <w:ins w:id="88" w:author="Alberto Laender" w:date="2013-09-13T12:13:00Z">
        <w:r w:rsidR="003F7DD2">
          <w:rPr>
            <w:rFonts w:ascii="Georgia" w:hAnsi="Georgia" w:cs="Arial"/>
            <w:sz w:val="26"/>
            <w:szCs w:val="26"/>
          </w:rPr>
          <w:t>estimated</w:t>
        </w:r>
      </w:ins>
      <w:del w:id="89" w:author="Alberto Laender" w:date="2013-09-13T12:13:00Z">
        <w:r w:rsidDel="003F7DD2">
          <w:rPr>
            <w:rFonts w:ascii="Georgia" w:hAnsi="Georgia" w:cs="Arial"/>
            <w:sz w:val="26"/>
            <w:szCs w:val="26"/>
          </w:rPr>
          <w:delText>obtained</w:delText>
        </w:r>
      </w:del>
      <w:r>
        <w:rPr>
          <w:rFonts w:ascii="Georgia" w:hAnsi="Georgia" w:cs="Arial"/>
          <w:sz w:val="26"/>
          <w:szCs w:val="26"/>
        </w:rPr>
        <w:t xml:space="preserve"> the h-index of </w:t>
      </w:r>
      <w:ins w:id="90" w:author="Alberto Laender" w:date="2013-09-13T12:21:00Z">
        <w:r w:rsidR="00241227">
          <w:rPr>
            <w:rFonts w:ascii="Georgia" w:hAnsi="Georgia" w:cs="Arial"/>
            <w:sz w:val="26"/>
            <w:szCs w:val="26"/>
          </w:rPr>
          <w:t xml:space="preserve">the </w:t>
        </w:r>
      </w:ins>
      <w:del w:id="91" w:author="Alberto Laender" w:date="2013-09-13T12:18:00Z">
        <w:r w:rsidDel="00241227">
          <w:rPr>
            <w:rFonts w:ascii="Georgia" w:hAnsi="Georgia" w:cs="Arial"/>
            <w:sz w:val="26"/>
            <w:szCs w:val="26"/>
          </w:rPr>
          <w:delText xml:space="preserve">computer science </w:delText>
        </w:r>
      </w:del>
      <w:ins w:id="92" w:author="Alberto Laender" w:date="2013-09-13T12:20:00Z">
        <w:r w:rsidR="00241227">
          <w:rPr>
            <w:rFonts w:ascii="Georgia" w:hAnsi="Georgia" w:cs="Arial"/>
            <w:sz w:val="26"/>
            <w:szCs w:val="26"/>
          </w:rPr>
          <w:t>authors</w:t>
        </w:r>
      </w:ins>
      <w:del w:id="93" w:author="Alberto Laender" w:date="2013-09-13T12:20:00Z">
        <w:r w:rsidDel="00241227">
          <w:rPr>
            <w:rFonts w:ascii="Georgia" w:hAnsi="Georgia" w:cs="Arial"/>
            <w:sz w:val="26"/>
            <w:szCs w:val="26"/>
          </w:rPr>
          <w:delText>researchers</w:delText>
        </w:r>
      </w:del>
      <w:ins w:id="94" w:author="Alberto Laender" w:date="2013-09-13T12:19:00Z">
        <w:r w:rsidR="00241227">
          <w:rPr>
            <w:rFonts w:ascii="Georgia" w:hAnsi="Georgia" w:cs="Arial"/>
            <w:sz w:val="26"/>
            <w:szCs w:val="26"/>
          </w:rPr>
          <w:t xml:space="preserve"> from the eight</w:t>
        </w:r>
      </w:ins>
      <w:ins w:id="95" w:author="Alberto Laender" w:date="2013-09-13T12:20:00Z">
        <w:r w:rsidR="00241227">
          <w:rPr>
            <w:rFonts w:ascii="Georgia" w:hAnsi="Georgia" w:cs="Arial"/>
            <w:sz w:val="26"/>
            <w:szCs w:val="26"/>
          </w:rPr>
          <w:t xml:space="preserve"> ACM SIG conferences</w:t>
        </w:r>
      </w:ins>
      <w:del w:id="96" w:author="Alberto Laender" w:date="2013-09-13T12:21:00Z">
        <w:r w:rsidDel="00241227">
          <w:rPr>
            <w:rFonts w:ascii="Georgia" w:hAnsi="Georgia" w:cs="Arial"/>
            <w:sz w:val="26"/>
            <w:szCs w:val="26"/>
          </w:rPr>
          <w:delText xml:space="preserve"> and their coauthors</w:delText>
        </w:r>
      </w:del>
      <w:r>
        <w:rPr>
          <w:rFonts w:ascii="Georgia" w:hAnsi="Georgia" w:cs="Arial"/>
          <w:sz w:val="26"/>
          <w:szCs w:val="26"/>
        </w:rPr>
        <w:t xml:space="preserve">, we can compare one’s h-index with her coauthors.  </w:t>
      </w:r>
    </w:p>
    <w:p w:rsidR="00793674" w:rsidRDefault="00D34B39" w:rsidP="00793674">
      <w:pPr>
        <w:widowControl w:val="0"/>
        <w:autoSpaceDE w:val="0"/>
        <w:autoSpaceDN w:val="0"/>
        <w:adjustRightInd w:val="0"/>
        <w:spacing w:after="260"/>
        <w:jc w:val="both"/>
        <w:rPr>
          <w:rFonts w:ascii="Georgia" w:hAnsi="Georgia" w:cs="Arial"/>
          <w:sz w:val="26"/>
          <w:szCs w:val="26"/>
        </w:rPr>
      </w:pPr>
      <w:del w:id="97" w:author="Alberto Laender" w:date="2013-09-13T12:21:00Z">
        <w:r w:rsidDel="00241227">
          <w:rPr>
            <w:rFonts w:ascii="Georgia" w:hAnsi="Georgia" w:cs="Arial"/>
            <w:sz w:val="26"/>
            <w:szCs w:val="26"/>
          </w:rPr>
          <w:delText xml:space="preserve">Next, </w:delText>
        </w:r>
      </w:del>
      <w:r>
        <w:rPr>
          <w:rFonts w:ascii="Georgia" w:hAnsi="Georgia" w:cs="Arial"/>
          <w:sz w:val="26"/>
          <w:szCs w:val="26"/>
        </w:rPr>
        <w:t xml:space="preserve">Table </w:t>
      </w:r>
      <w:r w:rsidR="006B6035">
        <w:rPr>
          <w:rFonts w:ascii="Georgia" w:hAnsi="Georgia" w:cs="Arial"/>
          <w:sz w:val="26"/>
          <w:szCs w:val="26"/>
        </w:rPr>
        <w:t>1</w:t>
      </w:r>
      <w:r>
        <w:rPr>
          <w:rFonts w:ascii="Georgia" w:hAnsi="Georgia" w:cs="Arial"/>
          <w:sz w:val="26"/>
          <w:szCs w:val="26"/>
        </w:rPr>
        <w:t xml:space="preserve"> shows the fraction of authors with h-index smaller than the average of their coauthors. We can note that even focusing in authors that published in flagship conferences of ACM SIGs, the fraction of authors that </w:t>
      </w:r>
      <w:r>
        <w:rPr>
          <w:rFonts w:ascii="Georgia" w:hAnsi="Georgia" w:cs="Arial"/>
          <w:sz w:val="26"/>
          <w:szCs w:val="26"/>
        </w:rPr>
        <w:lastRenderedPageBreak/>
        <w:t xml:space="preserve">might be below the average is quite high, varying from 60% to 80%. When we look at 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ins w:id="98" w:author="Alberto Laender" w:date="2013-09-13T12:22:00Z"/>
          <w:rFonts w:ascii="Georgia" w:hAnsi="Georgia" w:cs="Arial"/>
          <w:b/>
          <w:sz w:val="26"/>
          <w:szCs w:val="26"/>
        </w:rPr>
      </w:pPr>
    </w:p>
    <w:p w:rsidR="00241227" w:rsidRDefault="00241227" w:rsidP="00793674">
      <w:pPr>
        <w:widowControl w:val="0"/>
        <w:autoSpaceDE w:val="0"/>
        <w:autoSpaceDN w:val="0"/>
        <w:adjustRightInd w:val="0"/>
        <w:spacing w:after="260"/>
        <w:jc w:val="both"/>
        <w:rPr>
          <w:ins w:id="99" w:author="Alberto Laender" w:date="2013-09-13T12:22:00Z"/>
          <w:rFonts w:ascii="Georgia" w:hAnsi="Georgia" w:cs="Arial"/>
          <w:b/>
          <w:sz w:val="26"/>
          <w:szCs w:val="26"/>
        </w:rPr>
      </w:pPr>
    </w:p>
    <w:p w:rsidR="006B6035" w:rsidRPr="00BB119D" w:rsidRDefault="006B6035" w:rsidP="00793674">
      <w:pPr>
        <w:widowControl w:val="0"/>
        <w:autoSpaceDE w:val="0"/>
        <w:autoSpaceDN w:val="0"/>
        <w:adjustRightInd w:val="0"/>
        <w:spacing w:after="260"/>
        <w:jc w:val="both"/>
        <w:rPr>
          <w:rFonts w:ascii="Georgia" w:hAnsi="Georgia" w:cs="Arial"/>
          <w:sz w:val="26"/>
          <w:szCs w:val="26"/>
        </w:rPr>
      </w:pPr>
      <w:r w:rsidRPr="00BB119D">
        <w:rPr>
          <w:rFonts w:ascii="Georgia" w:hAnsi="Georgia" w:cs="Arial"/>
          <w:b/>
          <w:sz w:val="26"/>
          <w:szCs w:val="26"/>
        </w:rPr>
        <w:t xml:space="preserve">Table 1: </w:t>
      </w:r>
      <w:r w:rsidRPr="00BB119D">
        <w:rPr>
          <w:rFonts w:ascii="Georgia" w:hAnsi="Georgia" w:cs="Arial"/>
          <w:sz w:val="26"/>
          <w:szCs w:val="26"/>
        </w:rPr>
        <w:t xml:space="preserve">Comparison results of one’s h-index with coauthors </w:t>
      </w:r>
      <w:ins w:id="100" w:author="Alberto Laender" w:date="2013-09-13T12:22:00Z">
        <w:r w:rsidR="00241227">
          <w:rPr>
            <w:rFonts w:ascii="Georgia" w:hAnsi="Georgia" w:cs="Arial"/>
            <w:sz w:val="26"/>
            <w:szCs w:val="26"/>
          </w:rPr>
          <w:t>(</w:t>
        </w:r>
        <w:proofErr w:type="spellStart"/>
        <w:r w:rsidR="00241227">
          <w:rPr>
            <w:rFonts w:ascii="Georgia" w:hAnsi="Georgia" w:cs="Arial"/>
            <w:sz w:val="26"/>
            <w:szCs w:val="26"/>
          </w:rPr>
          <w:t>tranformar</w:t>
        </w:r>
        <w:proofErr w:type="spellEnd"/>
        <w:r w:rsidR="00241227">
          <w:rPr>
            <w:rFonts w:ascii="Georgia" w:hAnsi="Georgia" w:cs="Arial"/>
            <w:sz w:val="26"/>
            <w:szCs w:val="26"/>
          </w:rPr>
          <w:t xml:space="preserve"> </w:t>
        </w:r>
        <w:proofErr w:type="spellStart"/>
        <w:r w:rsidR="00241227">
          <w:rPr>
            <w:rFonts w:ascii="Georgia" w:hAnsi="Georgia" w:cs="Arial"/>
            <w:sz w:val="26"/>
            <w:szCs w:val="26"/>
          </w:rPr>
          <w:t>em</w:t>
        </w:r>
        <w:proofErr w:type="spellEnd"/>
        <w:r w:rsidR="00241227">
          <w:rPr>
            <w:rFonts w:ascii="Georgia" w:hAnsi="Georgia" w:cs="Arial"/>
            <w:sz w:val="26"/>
            <w:szCs w:val="26"/>
          </w:rPr>
          <w:t xml:space="preserve"> um </w:t>
        </w:r>
        <w:proofErr w:type="spellStart"/>
        <w:r w:rsidR="00241227">
          <w:rPr>
            <w:rFonts w:ascii="Georgia" w:hAnsi="Georgia" w:cs="Arial"/>
            <w:sz w:val="26"/>
            <w:szCs w:val="26"/>
          </w:rPr>
          <w:t>grá</w:t>
        </w:r>
      </w:ins>
      <w:ins w:id="101" w:author="Alberto Laender" w:date="2013-09-13T12:23:00Z">
        <w:r w:rsidR="00241227">
          <w:rPr>
            <w:rFonts w:ascii="Georgia" w:hAnsi="Georgia" w:cs="Arial"/>
            <w:sz w:val="26"/>
            <w:szCs w:val="26"/>
          </w:rPr>
          <w:t>fico</w:t>
        </w:r>
        <w:proofErr w:type="spellEnd"/>
        <w:r w:rsidR="00241227">
          <w:rPr>
            <w:rFonts w:ascii="Georgia" w:hAnsi="Georgia" w:cs="Arial"/>
            <w:sz w:val="26"/>
            <w:szCs w:val="26"/>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3390"/>
        <w:gridCol w:w="3119"/>
      </w:tblGrid>
      <w:tr w:rsidR="00793674" w:rsidRPr="00D34B39"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Conference</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Authors with h-index smaller than the average of their coauthors</w:t>
            </w:r>
          </w:p>
        </w:tc>
        <w:tc>
          <w:tcPr>
            <w:tcW w:w="3119" w:type="dxa"/>
            <w:hideMark/>
          </w:tcPr>
          <w:p w:rsidR="00793674" w:rsidRPr="00D34B39" w:rsidRDefault="00793674" w:rsidP="00D34B39">
            <w:pPr>
              <w:widowControl w:val="0"/>
              <w:autoSpaceDE w:val="0"/>
              <w:autoSpaceDN w:val="0"/>
              <w:adjustRightInd w:val="0"/>
              <w:spacing w:after="260"/>
              <w:jc w:val="both"/>
              <w:rPr>
                <w:rFonts w:ascii="Georgia" w:hAnsi="Georgia" w:cs="Arial"/>
                <w:sz w:val="26"/>
                <w:szCs w:val="26"/>
              </w:rPr>
            </w:pPr>
            <w:r w:rsidRPr="00D34B39">
              <w:rPr>
                <w:rFonts w:ascii="Georgia" w:hAnsi="Georgia" w:cs="Arial"/>
                <w:sz w:val="26"/>
                <w:szCs w:val="26"/>
              </w:rPr>
              <w:t>Aut</w:t>
            </w:r>
            <w:r w:rsidR="00D34B39" w:rsidRPr="00D34B39">
              <w:rPr>
                <w:rFonts w:ascii="Georgia" w:hAnsi="Georgia" w:cs="Arial"/>
                <w:sz w:val="26"/>
                <w:szCs w:val="26"/>
              </w:rPr>
              <w:t>hors with at least one coauthor with higher h-index</w:t>
            </w:r>
            <w:r w:rsidR="00D34B39">
              <w:rPr>
                <w:rFonts w:ascii="Georgia" w:hAnsi="Georgia" w:cs="Arial"/>
                <w:sz w:val="26"/>
                <w:szCs w:val="26"/>
              </w:rPr>
              <w:t xml:space="preserve"> than herself</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SIGDOC</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81%</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95%</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SIG</w:t>
            </w:r>
            <w:r w:rsidR="00793674" w:rsidRPr="009B1E73">
              <w:rPr>
                <w:rFonts w:ascii="Georgia" w:hAnsi="Georgia" w:cs="Arial"/>
                <w:sz w:val="26"/>
                <w:szCs w:val="26"/>
              </w:rPr>
              <w:t>CHI</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78%</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4%</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SIGIR</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2%</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SIG</w:t>
            </w:r>
            <w:r w:rsidR="00793674" w:rsidRPr="009B1E73">
              <w:rPr>
                <w:rFonts w:ascii="Georgia" w:hAnsi="Georgia" w:cs="Arial"/>
                <w:sz w:val="26"/>
                <w:szCs w:val="26"/>
              </w:rPr>
              <w:t>KDD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92</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SIGCOMM</w:t>
            </w:r>
          </w:p>
        </w:tc>
        <w:tc>
          <w:tcPr>
            <w:tcW w:w="3390"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75%</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93</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SIGCSE</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70</w:t>
            </w:r>
            <w:r w:rsidR="00933797">
              <w:rPr>
                <w:rFonts w:ascii="Georgia" w:hAnsi="Georgia" w:cs="Arial"/>
                <w:sz w:val="26"/>
                <w:szCs w:val="26"/>
              </w:rPr>
              <w:t>%</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87%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SIGGRAPH</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76</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91</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SIGMETRICS</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w:t>
            </w:r>
            <w:r w:rsidR="00933797">
              <w:rPr>
                <w:rFonts w:ascii="Georgia" w:hAnsi="Georgia" w:cs="Arial"/>
                <w:sz w:val="26"/>
                <w:szCs w:val="26"/>
              </w:rPr>
              <w:t>1%</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1%</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POPL</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6</w:t>
            </w:r>
            <w:r w:rsidR="00933797">
              <w:rPr>
                <w:rFonts w:ascii="Georgia" w:hAnsi="Georgia" w:cs="Arial"/>
                <w:sz w:val="26"/>
                <w:szCs w:val="26"/>
              </w:rPr>
              <w:t>9%</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w:t>
            </w:r>
            <w:r w:rsidR="00933797">
              <w:rPr>
                <w:rFonts w:ascii="Georgia" w:hAnsi="Georgia" w:cs="Arial"/>
                <w:sz w:val="26"/>
                <w:szCs w:val="26"/>
              </w:rPr>
              <w:t>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SIGMOD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77</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5%</w:t>
            </w:r>
          </w:p>
        </w:tc>
      </w:tr>
    </w:tbl>
    <w:p w:rsidR="00793674" w:rsidRDefault="00793674" w:rsidP="00793674">
      <w:pPr>
        <w:widowControl w:val="0"/>
        <w:autoSpaceDE w:val="0"/>
        <w:autoSpaceDN w:val="0"/>
        <w:adjustRightInd w:val="0"/>
        <w:spacing w:after="260"/>
        <w:jc w:val="both"/>
        <w:rPr>
          <w:rFonts w:ascii="Georgia" w:hAnsi="Georgia" w:cs="Arial"/>
          <w:sz w:val="26"/>
          <w:szCs w:val="26"/>
        </w:rPr>
      </w:pP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ins w:id="102" w:author="Alberto Laender" w:date="2013-09-13T12:23:00Z">
        <w:r w:rsidR="00241227">
          <w:rPr>
            <w:rFonts w:ascii="Georgia" w:hAnsi="Georgia" w:cs="Arial"/>
            <w:sz w:val="26"/>
            <w:szCs w:val="26"/>
          </w:rPr>
          <w:t>are</w:t>
        </w:r>
      </w:ins>
      <w:del w:id="103" w:author="Alberto Laender" w:date="2013-09-13T12:23:00Z">
        <w:r w:rsidDel="00241227">
          <w:rPr>
            <w:rFonts w:ascii="Georgia" w:hAnsi="Georgia" w:cs="Arial"/>
            <w:sz w:val="26"/>
            <w:szCs w:val="26"/>
          </w:rPr>
          <w:delText>is</w:delText>
        </w:r>
      </w:del>
      <w:r>
        <w:rPr>
          <w:rFonts w:ascii="Georgia" w:hAnsi="Georgia" w:cs="Arial"/>
          <w:sz w:val="26"/>
          <w:szCs w:val="26"/>
        </w:rPr>
        <w:t xml:space="preserve"> quite related to a know phenomena in social networks, called the Friendship Paradox [</w:t>
      </w:r>
      <w:r w:rsidR="009F4BF9">
        <w:rPr>
          <w:rFonts w:ascii="Georgia" w:hAnsi="Georgia" w:cs="Arial"/>
          <w:sz w:val="26"/>
          <w:szCs w:val="26"/>
        </w:rPr>
        <w:t>3,4],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more friends than you in average. Although, </w:t>
      </w:r>
      <w:del w:id="104" w:author="Alberto Laender" w:date="2013-09-13T12:24:00Z">
        <w:r w:rsidDel="00241227">
          <w:rPr>
            <w:rFonts w:ascii="Georgia" w:hAnsi="Georgia" w:cs="Arial"/>
            <w:sz w:val="26"/>
            <w:szCs w:val="26"/>
          </w:rPr>
          <w:delText xml:space="preserve">the </w:delText>
        </w:r>
      </w:del>
      <w:proofErr w:type="spellStart"/>
      <w:r>
        <w:rPr>
          <w:rFonts w:ascii="Georgia" w:hAnsi="Georgia" w:cs="Arial"/>
          <w:sz w:val="26"/>
          <w:szCs w:val="26"/>
        </w:rPr>
        <w:t>coauthorship</w:t>
      </w:r>
      <w:proofErr w:type="spellEnd"/>
      <w:r>
        <w:rPr>
          <w:rFonts w:ascii="Georgia" w:hAnsi="Georgia" w:cs="Arial"/>
          <w:sz w:val="26"/>
          <w:szCs w:val="26"/>
        </w:rPr>
        <w:t xml:space="preserve"> network</w:t>
      </w:r>
      <w:ins w:id="105" w:author="Alberto Laender" w:date="2013-09-13T12:24:00Z">
        <w:r w:rsidR="00241227">
          <w:rPr>
            <w:rFonts w:ascii="Georgia" w:hAnsi="Georgia" w:cs="Arial"/>
            <w:sz w:val="26"/>
            <w:szCs w:val="26"/>
          </w:rPr>
          <w:t>s usually</w:t>
        </w:r>
      </w:ins>
      <w:r>
        <w:rPr>
          <w:rFonts w:ascii="Georgia" w:hAnsi="Georgia" w:cs="Arial"/>
          <w:sz w:val="26"/>
          <w:szCs w:val="26"/>
        </w:rPr>
        <w:t xml:space="preserve"> exhibit</w:t>
      </w:r>
      <w:del w:id="106" w:author="Alberto Laender" w:date="2013-09-13T12:24:00Z">
        <w:r w:rsidDel="00241227">
          <w:rPr>
            <w:rFonts w:ascii="Georgia" w:hAnsi="Georgia" w:cs="Arial"/>
            <w:sz w:val="26"/>
            <w:szCs w:val="26"/>
          </w:rPr>
          <w:delText>s</w:delText>
        </w:r>
      </w:del>
      <w:r>
        <w:rPr>
          <w:rFonts w:ascii="Georgia" w:hAnsi="Georgia" w:cs="Arial"/>
          <w:sz w:val="26"/>
          <w:szCs w:val="26"/>
        </w:rPr>
        <w:t xml:space="preserve"> the same properties of many s</w:t>
      </w:r>
      <w:r w:rsidR="009F4BF9">
        <w:rPr>
          <w:rFonts w:ascii="Georgia" w:hAnsi="Georgia" w:cs="Arial"/>
          <w:sz w:val="26"/>
          <w:szCs w:val="26"/>
        </w:rPr>
        <w:t>ocial networks</w:t>
      </w:r>
      <w:ins w:id="107" w:author="Alberto Laender" w:date="2013-09-13T12:24:00Z">
        <w:r w:rsidR="00241227">
          <w:rPr>
            <w:rFonts w:ascii="Georgia" w:hAnsi="Georgia" w:cs="Arial"/>
            <w:sz w:val="26"/>
            <w:szCs w:val="26"/>
          </w:rPr>
          <w:t xml:space="preserve"> [</w:t>
        </w:r>
        <w:proofErr w:type="spellStart"/>
        <w:r w:rsidR="00241227">
          <w:rPr>
            <w:rFonts w:ascii="Georgia" w:hAnsi="Georgia" w:cs="Arial"/>
            <w:sz w:val="26"/>
            <w:szCs w:val="26"/>
          </w:rPr>
          <w:t>referências</w:t>
        </w:r>
        <w:proofErr w:type="spellEnd"/>
        <w:r w:rsidR="00241227">
          <w:rPr>
            <w:rFonts w:ascii="Georgia" w:hAnsi="Georgia" w:cs="Arial"/>
            <w:sz w:val="26"/>
            <w:szCs w:val="26"/>
          </w:rPr>
          <w:t>]</w:t>
        </w:r>
      </w:ins>
      <w:r w:rsidR="009F4BF9">
        <w:rPr>
          <w:rFonts w:ascii="Georgia" w:hAnsi="Georgia" w:cs="Arial"/>
          <w:sz w:val="26"/>
          <w:szCs w:val="26"/>
        </w:rPr>
        <w:t>, including small-</w:t>
      </w:r>
      <w:r>
        <w:rPr>
          <w:rFonts w:ascii="Georgia" w:hAnsi="Georgia" w:cs="Arial"/>
          <w:sz w:val="26"/>
          <w:szCs w:val="26"/>
        </w:rPr>
        <w:t xml:space="preserve">world properties and node degree distribution, </w:t>
      </w:r>
      <w:ins w:id="108" w:author="Alberto Laender" w:date="2013-09-13T12:25:00Z">
        <w:r w:rsidR="00241227">
          <w:rPr>
            <w:rFonts w:ascii="Georgia" w:hAnsi="Georgia" w:cs="Arial"/>
            <w:sz w:val="26"/>
            <w:szCs w:val="26"/>
          </w:rPr>
          <w:t>this</w:t>
        </w:r>
      </w:ins>
      <w:del w:id="109" w:author="Alberto Laender" w:date="2013-09-13T12:25:00Z">
        <w:r w:rsidDel="00241227">
          <w:rPr>
            <w:rFonts w:ascii="Georgia" w:hAnsi="Georgia" w:cs="Arial"/>
            <w:sz w:val="26"/>
            <w:szCs w:val="26"/>
          </w:rPr>
          <w:delText>it</w:delText>
        </w:r>
      </w:del>
      <w:r>
        <w:rPr>
          <w:rFonts w:ascii="Georgia" w:hAnsi="Georgia" w:cs="Arial"/>
          <w:sz w:val="26"/>
          <w:szCs w:val="26"/>
        </w:rPr>
        <w:t xml:space="preserve"> cannot explain alone the h-index paradox as the Pearson correlation coefficient of number of coauthors and an author’s h-index is 0.36, which is </w:t>
      </w:r>
      <w:r>
        <w:rPr>
          <w:rFonts w:ascii="Georgia" w:hAnsi="Georgia" w:cs="Arial"/>
          <w:sz w:val="26"/>
          <w:szCs w:val="26"/>
        </w:rPr>
        <w:lastRenderedPageBreak/>
        <w:t xml:space="preserve">positive but not so high.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ins w:id="110" w:author="Alberto Laender" w:date="2013-09-13T12:26:00Z">
        <w:r w:rsidR="00DC7234">
          <w:rPr>
            <w:rFonts w:ascii="Georgia" w:hAnsi="Georgia" w:cs="Arial"/>
            <w:sz w:val="26"/>
            <w:szCs w:val="26"/>
          </w:rPr>
          <w:t>today</w:t>
        </w:r>
      </w:ins>
      <w:ins w:id="111" w:author="Alberto Laender" w:date="2013-09-13T12:27:00Z">
        <w:r w:rsidR="00DC7234">
          <w:rPr>
            <w:rFonts w:ascii="Georgia" w:hAnsi="Georgia" w:cs="Arial"/>
            <w:sz w:val="26"/>
            <w:szCs w:val="26"/>
          </w:rPr>
          <w:t>’s</w:t>
        </w:r>
      </w:ins>
      <w:del w:id="112" w:author="Alberto Laender" w:date="2013-09-13T12:26:00Z">
        <w:r w:rsidDel="00DC7234">
          <w:rPr>
            <w:rFonts w:ascii="Georgia" w:hAnsi="Georgia" w:cs="Arial"/>
            <w:sz w:val="26"/>
            <w:szCs w:val="26"/>
          </w:rPr>
          <w:delText>different</w:delText>
        </w:r>
      </w:del>
      <w:r>
        <w:rPr>
          <w:rFonts w:ascii="Georgia" w:hAnsi="Georgia" w:cs="Arial"/>
          <w:sz w:val="26"/>
          <w:szCs w:val="26"/>
        </w:rPr>
        <w:t xml:space="preserve"> systems offer might accentuate</w:t>
      </w:r>
      <w:del w:id="113" w:author="Alberto Laender" w:date="2013-09-13T12:29:00Z">
        <w:r w:rsidDel="00DC7234">
          <w:rPr>
            <w:rFonts w:ascii="Georgia" w:hAnsi="Georgia" w:cs="Arial"/>
            <w:sz w:val="26"/>
            <w:szCs w:val="26"/>
          </w:rPr>
          <w:delText xml:space="preserve"> all</w:delText>
        </w:r>
      </w:del>
      <w:r>
        <w:rPr>
          <w:rFonts w:ascii="Georgia" w:hAnsi="Georgia" w:cs="Arial"/>
          <w:sz w:val="26"/>
          <w:szCs w:val="26"/>
        </w:rPr>
        <w:t xml:space="preserv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 but it also may</w:t>
      </w:r>
      <w:r w:rsidR="009F4BF9">
        <w:rPr>
          <w:rFonts w:ascii="Georgia" w:hAnsi="Georgia" w:cs="Arial"/>
          <w:sz w:val="26"/>
          <w:szCs w:val="26"/>
        </w:rPr>
        <w:t xml:space="preserve"> lead to undesirable scenarios</w:t>
      </w:r>
      <w:r>
        <w:rPr>
          <w:rFonts w:ascii="Georgia" w:hAnsi="Georgia" w:cs="Arial"/>
          <w:sz w:val="26"/>
          <w:szCs w:val="26"/>
        </w:rPr>
        <w:t xml:space="preserve">. </w:t>
      </w:r>
      <w:r w:rsidR="00AD282F">
        <w:rPr>
          <w:rFonts w:ascii="Georgia" w:hAnsi="Georgia" w:cs="Arial"/>
          <w:sz w:val="26"/>
          <w:szCs w:val="26"/>
        </w:rPr>
        <w:t xml:space="preserve">First, </w:t>
      </w:r>
      <w:r w:rsidR="003A3AEF">
        <w:rPr>
          <w:rFonts w:ascii="Georgia" w:hAnsi="Georgia" w:cs="Arial"/>
          <w:sz w:val="26"/>
          <w:szCs w:val="26"/>
        </w:rPr>
        <w:t>it can lead researchers to do s</w:t>
      </w:r>
      <w:r>
        <w:rPr>
          <w:rFonts w:ascii="Georgia" w:hAnsi="Georgia" w:cs="Arial"/>
          <w:sz w:val="26"/>
          <w:szCs w:val="26"/>
        </w:rPr>
        <w:t>alami science, where research results are</w:t>
      </w:r>
      <w:r w:rsidR="003A3AEF">
        <w:rPr>
          <w:rFonts w:ascii="Georgia" w:hAnsi="Georgia" w:cs="Arial"/>
          <w:sz w:val="26"/>
          <w:szCs w:val="26"/>
        </w:rPr>
        <w:t xml:space="preserve"> split </w:t>
      </w:r>
      <w:r>
        <w:rPr>
          <w:rFonts w:ascii="Georgia" w:hAnsi="Georgia" w:cs="Arial"/>
          <w:sz w:val="26"/>
          <w:szCs w:val="26"/>
        </w:rPr>
        <w:t>in</w:t>
      </w:r>
      <w:r w:rsidR="003A3AEF">
        <w:rPr>
          <w:rFonts w:ascii="Georgia" w:hAnsi="Georgia" w:cs="Arial"/>
          <w:sz w:val="26"/>
          <w:szCs w:val="26"/>
        </w:rPr>
        <w:t xml:space="preserve"> pieces</w:t>
      </w:r>
      <w:r>
        <w:rPr>
          <w:rFonts w:ascii="Georgia" w:hAnsi="Georgia" w:cs="Arial"/>
          <w:sz w:val="26"/>
          <w:szCs w:val="26"/>
        </w:rPr>
        <w:t xml:space="preserve"> of publication to increase</w:t>
      </w:r>
      <w:r w:rsidR="009F4BF9">
        <w:rPr>
          <w:rFonts w:ascii="Georgia" w:hAnsi="Georgia" w:cs="Arial"/>
          <w:sz w:val="26"/>
          <w:szCs w:val="26"/>
        </w:rPr>
        <w:t xml:space="preserve"> publication </w:t>
      </w:r>
      <w:r>
        <w:rPr>
          <w:rFonts w:ascii="Georgia" w:hAnsi="Georgia" w:cs="Arial"/>
          <w:sz w:val="26"/>
          <w:szCs w:val="26"/>
        </w:rPr>
        <w:t>count</w:t>
      </w:r>
      <w:r w:rsidR="009F4BF9">
        <w:rPr>
          <w:rFonts w:ascii="Georgia" w:hAnsi="Georgia" w:cs="Arial"/>
          <w:sz w:val="26"/>
          <w:szCs w:val="26"/>
        </w:rPr>
        <w:t xml:space="preserve"> [5</w:t>
      </w:r>
      <w:r w:rsidR="003A3AEF">
        <w:rPr>
          <w:rFonts w:ascii="Georgia" w:hAnsi="Georgia" w:cs="Arial"/>
          <w:sz w:val="26"/>
          <w:szCs w:val="26"/>
        </w:rPr>
        <w:t xml:space="preserve">]. More alarming, </w:t>
      </w:r>
      <w:r w:rsidR="00AD282F">
        <w:rPr>
          <w:rFonts w:ascii="Georgia" w:hAnsi="Georgia" w:cs="Arial"/>
          <w:sz w:val="26"/>
          <w:szCs w:val="26"/>
        </w:rPr>
        <w:t>researchers might be tempted to fraud or obscure experiments details to “sell” better their results. A</w:t>
      </w:r>
      <w:r w:rsidR="003A3AEF">
        <w:rPr>
          <w:rFonts w:ascii="Georgia" w:hAnsi="Georgia" w:cs="Arial"/>
          <w:sz w:val="26"/>
          <w:szCs w:val="26"/>
        </w:rPr>
        <w:t xml:space="preserve"> recent work on the field of Medicine has eva</w:t>
      </w:r>
      <w:r w:rsidR="009F4BF9">
        <w:rPr>
          <w:rFonts w:ascii="Georgia" w:hAnsi="Georgia" w:cs="Arial"/>
          <w:sz w:val="26"/>
          <w:szCs w:val="26"/>
        </w:rPr>
        <w:t>luated 788 retracted articles [6</w:t>
      </w:r>
      <w:r w:rsidR="003A3AEF">
        <w:rPr>
          <w:rFonts w:ascii="Georgia" w:hAnsi="Georgia" w:cs="Arial"/>
          <w:sz w:val="26"/>
          <w:szCs w:val="26"/>
        </w:rPr>
        <w:t>] and focus</w:t>
      </w:r>
      <w:ins w:id="114" w:author="Alberto Laender" w:date="2013-09-13T12:31:00Z">
        <w:r w:rsidR="00DC7234">
          <w:rPr>
            <w:rFonts w:ascii="Georgia" w:hAnsi="Georgia" w:cs="Arial"/>
            <w:sz w:val="26"/>
            <w:szCs w:val="26"/>
          </w:rPr>
          <w:t>ed</w:t>
        </w:r>
      </w:ins>
      <w:r w:rsidR="003A3AEF">
        <w:rPr>
          <w:rFonts w:ascii="Georgia" w:hAnsi="Georgia" w:cs="Arial"/>
          <w:sz w:val="26"/>
          <w:szCs w:val="26"/>
        </w:rPr>
        <w:t xml:space="preserve"> on 180 of them, which involves experiments with patients. From these, 70 were retracted by fraud </w:t>
      </w:r>
      <w:ins w:id="115" w:author="Alberto Laender" w:date="2013-09-13T12:31:00Z">
        <w:r w:rsidR="00DC7234">
          <w:rPr>
            <w:rFonts w:ascii="Georgia" w:hAnsi="Georgia" w:cs="Arial"/>
            <w:sz w:val="26"/>
            <w:szCs w:val="26"/>
          </w:rPr>
          <w:t xml:space="preserve">and </w:t>
        </w:r>
      </w:ins>
      <w:r w:rsidR="003A3AEF">
        <w:rPr>
          <w:rFonts w:ascii="Georgia" w:hAnsi="Georgia" w:cs="Arial"/>
          <w:sz w:val="26"/>
          <w:szCs w:val="26"/>
        </w:rPr>
        <w:t xml:space="preserve">110 by mistakes. These </w:t>
      </w:r>
      <w:ins w:id="116" w:author="Alberto Laender" w:date="2013-09-13T12:31:00Z">
        <w:r w:rsidR="00DC7234">
          <w:rPr>
            <w:rFonts w:ascii="Georgia" w:hAnsi="Georgia" w:cs="Arial"/>
            <w:sz w:val="26"/>
            <w:szCs w:val="26"/>
          </w:rPr>
          <w:t>articles</w:t>
        </w:r>
      </w:ins>
      <w:del w:id="117" w:author="Alberto Laender" w:date="2013-09-13T12:31:00Z">
        <w:r w:rsidR="003A3AEF" w:rsidDel="00DC7234">
          <w:rPr>
            <w:rFonts w:ascii="Georgia" w:hAnsi="Georgia" w:cs="Arial"/>
            <w:sz w:val="26"/>
            <w:szCs w:val="26"/>
          </w:rPr>
          <w:delText>papers</w:delText>
        </w:r>
      </w:del>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 hard to accept that there might exist</w:t>
      </w:r>
      <w:del w:id="118" w:author="Alberto Laender" w:date="2013-09-13T12:32:00Z">
        <w:r w:rsidDel="00DC7234">
          <w:rPr>
            <w:rFonts w:ascii="Georgia" w:hAnsi="Georgia" w:cs="Arial"/>
            <w:sz w:val="26"/>
            <w:szCs w:val="26"/>
          </w:rPr>
          <w:delText>s</w:delText>
        </w:r>
      </w:del>
      <w:r>
        <w:rPr>
          <w:rFonts w:ascii="Georgia" w:hAnsi="Georgia" w:cs="Arial"/>
          <w:sz w:val="26"/>
          <w:szCs w:val="26"/>
        </w:rPr>
        <w:t xml:space="preserve">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 xml:space="preserve">that lead to publications in major computer science venues. </w:t>
      </w:r>
    </w:p>
    <w:p w:rsidR="003A3AEF" w:rsidRDefault="003A3AEF" w:rsidP="00C139C5">
      <w:pPr>
        <w:widowControl w:val="0"/>
        <w:autoSpaceDE w:val="0"/>
        <w:autoSpaceDN w:val="0"/>
        <w:adjustRightInd w:val="0"/>
        <w:jc w:val="both"/>
        <w:rPr>
          <w:rFonts w:ascii="Georgia" w:hAnsi="Georgia" w:cs="Arial"/>
          <w:sz w:val="26"/>
          <w:szCs w:val="26"/>
        </w:rPr>
      </w:pPr>
    </w:p>
    <w:p w:rsidR="00433BE2" w:rsidRDefault="00C139C5" w:rsidP="00E43B13">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Despite all the pressure for results in science, there is still the pressure we do to ourselves to increase our output numbers </w:t>
      </w:r>
      <w:ins w:id="119" w:author="Alberto Laender" w:date="2013-09-13T12:44:00Z">
        <w:r w:rsidR="00380751">
          <w:rPr>
            <w:rFonts w:ascii="Georgia" w:hAnsi="Georgia" w:cs="Arial"/>
            <w:sz w:val="26"/>
            <w:szCs w:val="26"/>
          </w:rPr>
          <w:t xml:space="preserve">with </w:t>
        </w:r>
      </w:ins>
      <w:ins w:id="120" w:author="Alberto Laender" w:date="2013-09-13T12:45:00Z">
        <w:r w:rsidR="00380751">
          <w:rPr>
            <w:rFonts w:ascii="Georgia" w:hAnsi="Georgia" w:cs="Arial"/>
            <w:sz w:val="26"/>
            <w:szCs w:val="26"/>
          </w:rPr>
          <w:t>respect</w:t>
        </w:r>
      </w:ins>
      <w:bookmarkStart w:id="121" w:name="_GoBack"/>
      <w:bookmarkEnd w:id="121"/>
      <w:del w:id="122" w:author="Alberto Laender" w:date="2013-09-13T12:44:00Z">
        <w:r w:rsidRPr="00380751" w:rsidDel="00380751">
          <w:rPr>
            <w:rFonts w:ascii="Georgia" w:hAnsi="Georgia" w:cs="Arial"/>
            <w:sz w:val="26"/>
            <w:szCs w:val="26"/>
          </w:rPr>
          <w:delText>related</w:delText>
        </w:r>
      </w:del>
      <w:r>
        <w:rPr>
          <w:rFonts w:ascii="Georgia" w:hAnsi="Georgia" w:cs="Arial"/>
          <w:sz w:val="26"/>
          <w:szCs w:val="26"/>
        </w:rPr>
        <w:t xml:space="preserve"> to our peers. </w:t>
      </w:r>
      <w:r w:rsidR="003A3AEF">
        <w:rPr>
          <w:rFonts w:ascii="Georgia" w:hAnsi="Georgia" w:cs="Arial"/>
          <w:sz w:val="26"/>
          <w:szCs w:val="26"/>
        </w:rPr>
        <w:t xml:space="preserve">Instead of </w:t>
      </w:r>
      <w:r w:rsidR="00E43B13">
        <w:rPr>
          <w:rFonts w:ascii="Georgia" w:hAnsi="Georgia" w:cs="Arial"/>
          <w:sz w:val="26"/>
          <w:szCs w:val="26"/>
        </w:rPr>
        <w:t xml:space="preserve">criticize any current publish or perish system in which we are inserted today, </w:t>
      </w:r>
      <w:r w:rsidR="003A3AEF">
        <w:rPr>
          <w:rFonts w:ascii="Georgia" w:hAnsi="Georgia" w:cs="Arial"/>
          <w:sz w:val="26"/>
          <w:szCs w:val="26"/>
        </w:rPr>
        <w:t xml:space="preserve">we should first ask ourselves if we are not the main source of pressure for </w:t>
      </w:r>
      <w:r w:rsidR="00E43B13">
        <w:rPr>
          <w:rFonts w:ascii="Georgia" w:hAnsi="Georgia" w:cs="Arial"/>
          <w:sz w:val="26"/>
          <w:szCs w:val="26"/>
        </w:rPr>
        <w:t xml:space="preserve">fast </w:t>
      </w:r>
      <w:r w:rsidR="003A3AEF">
        <w:rPr>
          <w:rFonts w:ascii="Georgia" w:hAnsi="Georgia" w:cs="Arial"/>
          <w:sz w:val="26"/>
          <w:szCs w:val="26"/>
        </w:rPr>
        <w:t>results</w:t>
      </w:r>
      <w:r w:rsidR="00E43B13">
        <w:rPr>
          <w:rFonts w:ascii="Georgia" w:hAnsi="Georgia" w:cs="Arial"/>
          <w:sz w:val="26"/>
          <w:szCs w:val="26"/>
        </w:rPr>
        <w:t xml:space="preserve">. If increasing your </w:t>
      </w:r>
      <w:ins w:id="123" w:author="Alberto Laender" w:date="2013-09-13T12:33:00Z">
        <w:r w:rsidR="00DC7234">
          <w:rPr>
            <w:rFonts w:ascii="Georgia" w:hAnsi="Georgia" w:cs="Arial"/>
            <w:sz w:val="26"/>
            <w:szCs w:val="26"/>
          </w:rPr>
          <w:t>h</w:t>
        </w:r>
      </w:ins>
      <w:del w:id="124" w:author="Alberto Laender" w:date="2013-09-13T12:33:00Z">
        <w:r w:rsidR="00E43B13" w:rsidDel="00DC7234">
          <w:rPr>
            <w:rFonts w:ascii="Georgia" w:hAnsi="Georgia" w:cs="Arial"/>
            <w:sz w:val="26"/>
            <w:szCs w:val="26"/>
          </w:rPr>
          <w:delText>H</w:delText>
        </w:r>
      </w:del>
      <w:r w:rsidR="00E43B13">
        <w:rPr>
          <w:rFonts w:ascii="Georgia" w:hAnsi="Georgia" w:cs="Arial"/>
          <w:sz w:val="26"/>
          <w:szCs w:val="26"/>
        </w:rPr>
        <w:t>-index</w:t>
      </w:r>
      <w:r w:rsidR="00AD282F">
        <w:rPr>
          <w:rFonts w:ascii="Georgia" w:hAnsi="Georgia" w:cs="Arial"/>
          <w:sz w:val="26"/>
          <w:szCs w:val="26"/>
        </w:rPr>
        <w:t xml:space="preserve"> </w:t>
      </w:r>
      <w:r w:rsidR="00E43B13">
        <w:rPr>
          <w:rFonts w:ascii="Georgia" w:hAnsi="Georgia" w:cs="Arial"/>
          <w:sz w:val="26"/>
          <w:szCs w:val="26"/>
        </w:rPr>
        <w:t xml:space="preserve">begins to be an important thing to you, </w:t>
      </w:r>
      <w:r w:rsidR="00BB119D">
        <w:rPr>
          <w:rFonts w:ascii="Georgia" w:hAnsi="Georgia" w:cs="Arial"/>
          <w:sz w:val="26"/>
          <w:szCs w:val="26"/>
        </w:rPr>
        <w:t>do not forget that t</w:t>
      </w:r>
      <w:r w:rsidR="00AD282F">
        <w:rPr>
          <w:rFonts w:ascii="Georgia" w:hAnsi="Georgia" w:cs="Arial"/>
          <w:sz w:val="26"/>
          <w:szCs w:val="26"/>
        </w:rPr>
        <w:t xml:space="preserve">he most important thing </w:t>
      </w:r>
      <w:r w:rsidR="00BB119D">
        <w:rPr>
          <w:rFonts w:ascii="Georgia" w:hAnsi="Georgia" w:cs="Arial"/>
          <w:sz w:val="26"/>
          <w:szCs w:val="26"/>
        </w:rPr>
        <w:t xml:space="preserve">for a scientist </w:t>
      </w:r>
      <w:r w:rsidR="00AD282F">
        <w:rPr>
          <w:rFonts w:ascii="Georgia" w:hAnsi="Georgia" w:cs="Arial"/>
          <w:sz w:val="26"/>
          <w:szCs w:val="26"/>
        </w:rPr>
        <w:t xml:space="preserve">is </w:t>
      </w:r>
      <w:ins w:id="125" w:author="Alberto Laender" w:date="2013-09-13T12:34:00Z">
        <w:r w:rsidR="00DC7234">
          <w:rPr>
            <w:rFonts w:ascii="Georgia" w:hAnsi="Georgia" w:cs="Arial"/>
            <w:sz w:val="26"/>
            <w:szCs w:val="26"/>
          </w:rPr>
          <w:t xml:space="preserve">to </w:t>
        </w:r>
      </w:ins>
      <w:r>
        <w:rPr>
          <w:rFonts w:ascii="Georgia" w:hAnsi="Georgia" w:cs="Arial"/>
          <w:sz w:val="26"/>
          <w:szCs w:val="26"/>
        </w:rPr>
        <w:t>produce high quality research</w:t>
      </w:r>
      <w:r w:rsidR="00E43B13">
        <w:rPr>
          <w:rFonts w:ascii="Georgia" w:hAnsi="Georgia" w:cs="Arial"/>
          <w:sz w:val="26"/>
          <w:szCs w:val="26"/>
        </w:rPr>
        <w:t xml:space="preserve">. </w:t>
      </w:r>
      <w:r w:rsidR="00BB119D">
        <w:rPr>
          <w:rFonts w:ascii="Georgia" w:hAnsi="Georgia" w:cs="Arial"/>
          <w:sz w:val="26"/>
          <w:szCs w:val="26"/>
        </w:rPr>
        <w:t xml:space="preserve">Nothing else should drive our goals. </w:t>
      </w:r>
    </w:p>
    <w:p w:rsidR="00E43B13" w:rsidRDefault="00E43B13" w:rsidP="00E43B13">
      <w:pPr>
        <w:widowControl w:val="0"/>
        <w:autoSpaceDE w:val="0"/>
        <w:autoSpaceDN w:val="0"/>
        <w:adjustRightInd w:val="0"/>
        <w:jc w:val="both"/>
        <w:rPr>
          <w:rFonts w:ascii="Georgia" w:hAnsi="Georgia" w:cs="Arial"/>
          <w:sz w:val="26"/>
          <w:szCs w:val="26"/>
        </w:rPr>
      </w:pPr>
    </w:p>
    <w:p w:rsidR="00302012" w:rsidDel="00197EDD" w:rsidRDefault="00302012" w:rsidP="00253362">
      <w:pPr>
        <w:widowControl w:val="0"/>
        <w:autoSpaceDE w:val="0"/>
        <w:autoSpaceDN w:val="0"/>
        <w:adjustRightInd w:val="0"/>
        <w:jc w:val="both"/>
        <w:rPr>
          <w:del w:id="126" w:author="Alberto Laender" w:date="2013-09-13T12:37:00Z"/>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BB19CF" w:rsidRPr="00BB119D" w:rsidRDefault="0076144E" w:rsidP="00253362">
      <w:pPr>
        <w:jc w:val="both"/>
        <w:rPr>
          <w:rFonts w:asciiTheme="majorHAnsi" w:hAnsiTheme="majorHAnsi"/>
          <w:sz w:val="26"/>
          <w:szCs w:val="26"/>
          <w:lang w:val="pt-BR"/>
        </w:rPr>
      </w:pPr>
      <w:r w:rsidRPr="00BB119D">
        <w:rPr>
          <w:rFonts w:asciiTheme="majorHAnsi" w:hAnsiTheme="majorHAnsi"/>
          <w:sz w:val="26"/>
          <w:szCs w:val="26"/>
        </w:rPr>
        <w:t xml:space="preserve">[1] </w:t>
      </w:r>
      <w:r w:rsidR="00BB19CF" w:rsidRPr="00BB119D">
        <w:rPr>
          <w:rFonts w:asciiTheme="majorHAnsi" w:hAnsiTheme="majorHAnsi"/>
          <w:color w:val="000000"/>
          <w:sz w:val="26"/>
          <w:szCs w:val="26"/>
          <w:shd w:val="clear" w:color="auto" w:fill="FFFFFF"/>
        </w:rPr>
        <w:t xml:space="preserve">J. E. Hirsch. 2010. An index to quantify an individual's scientific research output that takes into account the effect </w:t>
      </w:r>
      <w:proofErr w:type="gramStart"/>
      <w:r w:rsidR="00BB19CF" w:rsidRPr="00BB119D">
        <w:rPr>
          <w:rFonts w:asciiTheme="majorHAnsi" w:hAnsiTheme="majorHAnsi"/>
          <w:color w:val="000000"/>
          <w:sz w:val="26"/>
          <w:szCs w:val="26"/>
          <w:shd w:val="clear" w:color="auto" w:fill="FFFFFF"/>
        </w:rPr>
        <w:t xml:space="preserve">of multiple </w:t>
      </w:r>
      <w:proofErr w:type="spellStart"/>
      <w:r w:rsidR="00BB19CF" w:rsidRPr="00BB119D">
        <w:rPr>
          <w:rFonts w:asciiTheme="majorHAnsi" w:hAnsiTheme="majorHAnsi"/>
          <w:color w:val="000000"/>
          <w:sz w:val="26"/>
          <w:szCs w:val="26"/>
          <w:shd w:val="clear" w:color="auto" w:fill="FFFFFF"/>
        </w:rPr>
        <w:t>coauthorship</w:t>
      </w:r>
      <w:proofErr w:type="spellEnd"/>
      <w:proofErr w:type="gramEnd"/>
      <w:r w:rsidR="00BB19CF" w:rsidRPr="00BB119D">
        <w:rPr>
          <w:rFonts w:asciiTheme="majorHAnsi" w:hAnsiTheme="majorHAnsi"/>
          <w:color w:val="000000"/>
          <w:sz w:val="26"/>
          <w:szCs w:val="26"/>
          <w:shd w:val="clear" w:color="auto" w:fill="FFFFFF"/>
        </w:rPr>
        <w:t>.</w:t>
      </w:r>
      <w:r w:rsidR="00BB19CF" w:rsidRPr="00BB119D">
        <w:rPr>
          <w:rStyle w:val="apple-converted-space"/>
          <w:rFonts w:asciiTheme="majorHAnsi" w:hAnsiTheme="majorHAnsi"/>
          <w:color w:val="000000"/>
          <w:sz w:val="26"/>
          <w:szCs w:val="26"/>
          <w:shd w:val="clear" w:color="auto" w:fill="FFFFFF"/>
        </w:rPr>
        <w:t> </w:t>
      </w:r>
      <w:proofErr w:type="spellStart"/>
      <w:r w:rsidR="00BB19CF" w:rsidRPr="00BB119D">
        <w:rPr>
          <w:rStyle w:val="nfase"/>
          <w:rFonts w:asciiTheme="majorHAnsi" w:hAnsiTheme="majorHAnsi"/>
          <w:color w:val="000000"/>
          <w:sz w:val="26"/>
          <w:szCs w:val="26"/>
          <w:shd w:val="clear" w:color="auto" w:fill="FFFFFF"/>
          <w:lang w:val="pt-BR"/>
        </w:rPr>
        <w:t>Scientometrics</w:t>
      </w:r>
      <w:proofErr w:type="spellEnd"/>
      <w:r w:rsidR="00BB19CF" w:rsidRPr="00BB119D">
        <w:rPr>
          <w:rStyle w:val="apple-converted-space"/>
          <w:rFonts w:asciiTheme="majorHAnsi" w:hAnsiTheme="majorHAnsi"/>
          <w:color w:val="000000"/>
          <w:sz w:val="26"/>
          <w:szCs w:val="26"/>
          <w:shd w:val="clear" w:color="auto" w:fill="FFFFFF"/>
          <w:lang w:val="pt-BR"/>
        </w:rPr>
        <w:t> </w:t>
      </w:r>
      <w:r w:rsidR="00BB19CF" w:rsidRPr="00BB119D">
        <w:rPr>
          <w:rFonts w:asciiTheme="majorHAnsi" w:hAnsiTheme="majorHAnsi"/>
          <w:color w:val="000000"/>
          <w:sz w:val="26"/>
          <w:szCs w:val="26"/>
          <w:shd w:val="clear" w:color="auto" w:fill="FFFFFF"/>
          <w:lang w:val="pt-BR"/>
        </w:rPr>
        <w:t xml:space="preserve">85, 3, 741-754. </w:t>
      </w:r>
    </w:p>
    <w:p w:rsidR="00BB119D" w:rsidRDefault="00BB119D" w:rsidP="00BB119D">
      <w:pPr>
        <w:rPr>
          <w:rFonts w:asciiTheme="majorHAnsi" w:hAnsiTheme="majorHAnsi"/>
          <w:sz w:val="26"/>
          <w:szCs w:val="26"/>
        </w:rPr>
      </w:pPr>
      <w:r w:rsidRPr="00BB119D">
        <w:rPr>
          <w:rFonts w:asciiTheme="majorHAnsi" w:hAnsiTheme="majorHAnsi"/>
          <w:sz w:val="26"/>
          <w:szCs w:val="26"/>
        </w:rPr>
        <w:lastRenderedPageBreak/>
        <w:t xml:space="preserve">[2] B. L.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 F. Benevenuto, and A. H. F. Laender. "The role of research leaders on the evolution of scientific communities</w:t>
      </w:r>
      <w:proofErr w:type="gramStart"/>
      <w:r w:rsidRPr="00BB119D">
        <w:rPr>
          <w:rFonts w:asciiTheme="majorHAnsi" w:hAnsiTheme="majorHAnsi" w:cs="Arial"/>
          <w:color w:val="222222"/>
          <w:sz w:val="26"/>
          <w:szCs w:val="26"/>
          <w:shd w:val="clear" w:color="auto" w:fill="FFFFFF"/>
        </w:rPr>
        <w:t>. "</w:t>
      </w:r>
      <w:ins w:id="127" w:author="Alberto Laender" w:date="2013-09-13T12:35:00Z">
        <w:r w:rsidR="00DC7234">
          <w:rPr>
            <w:rFonts w:asciiTheme="majorHAnsi" w:hAnsiTheme="majorHAnsi" w:cs="Arial"/>
            <w:color w:val="222222"/>
            <w:sz w:val="26"/>
            <w:szCs w:val="26"/>
            <w:shd w:val="clear" w:color="auto" w:fill="FFFFFF"/>
          </w:rPr>
          <w:t xml:space="preserve">Proceedings of the </w:t>
        </w:r>
      </w:ins>
      <w:r w:rsidRPr="00BB119D">
        <w:rPr>
          <w:rFonts w:asciiTheme="majorHAnsi" w:hAnsiTheme="majorHAnsi" w:cs="Arial"/>
          <w:i/>
          <w:iCs/>
          <w:color w:val="222222"/>
          <w:sz w:val="26"/>
          <w:szCs w:val="26"/>
          <w:shd w:val="clear" w:color="auto" w:fill="FFFFFF"/>
        </w:rPr>
        <w:t>Int’l Conference on World Wide Web (companion volume)</w:t>
      </w:r>
      <w:ins w:id="128" w:author="Alberto Laender" w:date="2013-09-13T12:35:00Z">
        <w:r w:rsidR="00DC7234">
          <w:rPr>
            <w:rFonts w:asciiTheme="majorHAnsi" w:hAnsiTheme="majorHAnsi" w:cs="Arial"/>
            <w:color w:val="222222"/>
            <w:sz w:val="26"/>
            <w:szCs w:val="26"/>
            <w:shd w:val="clear" w:color="auto" w:fill="FFFFFF"/>
          </w:rPr>
          <w:t xml:space="preserve">, pp. </w:t>
        </w:r>
      </w:ins>
      <w:ins w:id="129" w:author="Alberto Laender" w:date="2013-09-13T12:36:00Z">
        <w:r w:rsidR="00197EDD" w:rsidRPr="00197EDD">
          <w:rPr>
            <w:rFonts w:asciiTheme="majorHAnsi" w:hAnsiTheme="majorHAnsi" w:cs="Arial"/>
            <w:color w:val="222222"/>
            <w:sz w:val="26"/>
            <w:szCs w:val="26"/>
            <w:shd w:val="clear" w:color="auto" w:fill="FFFFFF"/>
          </w:rPr>
          <w:t>649-656</w:t>
        </w:r>
      </w:ins>
      <w:del w:id="130" w:author="Alberto Laender" w:date="2013-09-13T12:35:00Z">
        <w:r w:rsidRPr="00BB119D" w:rsidDel="00DC7234">
          <w:rPr>
            <w:rFonts w:asciiTheme="majorHAnsi" w:hAnsiTheme="majorHAnsi" w:cs="Arial"/>
            <w:color w:val="222222"/>
            <w:sz w:val="26"/>
            <w:szCs w:val="26"/>
            <w:shd w:val="clear" w:color="auto" w:fill="FFFFFF"/>
          </w:rPr>
          <w:delText>.</w:delText>
        </w:r>
      </w:del>
      <w:r w:rsidRPr="00BB119D">
        <w:rPr>
          <w:rFonts w:asciiTheme="majorHAnsi" w:hAnsiTheme="majorHAnsi" w:cs="Arial"/>
          <w:color w:val="222222"/>
          <w:sz w:val="26"/>
          <w:szCs w:val="26"/>
          <w:shd w:val="clear" w:color="auto" w:fill="FFFFFF"/>
        </w:rPr>
        <w:t xml:space="preserve"> 2013.</w:t>
      </w:r>
      <w:proofErr w:type="gramEnd"/>
    </w:p>
    <w:p w:rsidR="009F4BF9" w:rsidRPr="00BB119D" w:rsidRDefault="009F4BF9" w:rsidP="00253362">
      <w:pPr>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xml:space="preserve">, Nathan O., </w:t>
      </w:r>
      <w:proofErr w:type="spellStart"/>
      <w:r w:rsidRPr="00BB119D">
        <w:rPr>
          <w:rFonts w:asciiTheme="majorHAnsi" w:hAnsiTheme="majorHAnsi" w:cs="Arial"/>
          <w:color w:val="222222"/>
          <w:sz w:val="26"/>
          <w:szCs w:val="26"/>
          <w:shd w:val="clear" w:color="auto" w:fill="FFFFFF"/>
        </w:rPr>
        <w:t>Farshad</w:t>
      </w:r>
      <w:proofErr w:type="spellEnd"/>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Kooti</w:t>
      </w:r>
      <w:proofErr w:type="spellEnd"/>
      <w:r w:rsidRPr="00BB119D">
        <w:rPr>
          <w:rFonts w:asciiTheme="majorHAnsi" w:hAnsiTheme="majorHAnsi" w:cs="Arial"/>
          <w:color w:val="222222"/>
          <w:sz w:val="26"/>
          <w:szCs w:val="26"/>
          <w:shd w:val="clear" w:color="auto" w:fill="FFFFFF"/>
        </w:rPr>
        <w:t xml:space="preserve">, and Kristina </w:t>
      </w:r>
      <w:proofErr w:type="spellStart"/>
      <w:r w:rsidRPr="00BB119D">
        <w:rPr>
          <w:rFonts w:asciiTheme="majorHAnsi" w:hAnsiTheme="majorHAnsi" w:cs="Arial"/>
          <w:color w:val="222222"/>
          <w:sz w:val="26"/>
          <w:szCs w:val="26"/>
          <w:shd w:val="clear" w:color="auto" w:fill="FFFFFF"/>
        </w:rPr>
        <w:t>Lerman</w:t>
      </w:r>
      <w:proofErr w:type="spellEnd"/>
      <w:r w:rsidRPr="00BB119D">
        <w:rPr>
          <w:rFonts w:asciiTheme="majorHAnsi" w:hAnsiTheme="majorHAnsi" w:cs="Arial"/>
          <w:color w:val="222222"/>
          <w:sz w:val="26"/>
          <w:szCs w:val="26"/>
          <w:shd w:val="clear" w:color="auto" w:fill="FFFFFF"/>
        </w:rPr>
        <w:t xml:space="preserve">. "Friendship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r w:rsidRPr="00BB119D">
        <w:rPr>
          <w:rFonts w:asciiTheme="majorHAnsi" w:hAnsiTheme="majorHAnsi" w:cs="Arial"/>
          <w:i/>
          <w:iCs/>
          <w:color w:val="222222"/>
          <w:sz w:val="26"/>
          <w:szCs w:val="26"/>
          <w:shd w:val="clear" w:color="auto" w:fill="FFFFFF"/>
        </w:rPr>
        <w:t>arXiv</w:t>
      </w:r>
      <w:proofErr w:type="spellEnd"/>
      <w:r w:rsidRPr="00BB119D">
        <w:rPr>
          <w:rFonts w:asciiTheme="majorHAnsi" w:hAnsiTheme="majorHAnsi" w:cs="Arial"/>
          <w:i/>
          <w:iCs/>
          <w:color w:val="222222"/>
          <w:sz w:val="26"/>
          <w:szCs w:val="26"/>
          <w:shd w:val="clear" w:color="auto" w:fill="FFFFFF"/>
        </w:rPr>
        <w:t xml:space="preserve"> preprint arXiv</w:t>
      </w:r>
      <w:proofErr w:type="gramStart"/>
      <w:r w:rsidRPr="00BB119D">
        <w:rPr>
          <w:rFonts w:asciiTheme="majorHAnsi" w:hAnsiTheme="majorHAnsi" w:cs="Arial"/>
          <w:i/>
          <w:iCs/>
          <w:color w:val="222222"/>
          <w:sz w:val="26"/>
          <w:szCs w:val="26"/>
          <w:shd w:val="clear" w:color="auto" w:fill="FFFFFF"/>
        </w:rPr>
        <w:t>:1304.3480</w:t>
      </w:r>
      <w:proofErr w:type="gramEnd"/>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253362">
      <w:pPr>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i/>
          <w:iCs/>
          <w:color w:val="222222"/>
          <w:sz w:val="26"/>
          <w:szCs w:val="26"/>
          <w:shd w:val="clear" w:color="auto" w:fill="FFFFFF"/>
        </w:rPr>
        <w:t>American Journal of Sociology</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color w:val="222222"/>
          <w:sz w:val="26"/>
          <w:szCs w:val="26"/>
          <w:shd w:val="clear" w:color="auto" w:fill="FFFFFF"/>
        </w:rPr>
        <w:t>(1991): 1464-1477.</w:t>
      </w:r>
    </w:p>
    <w:p w:rsidR="00DD7E65" w:rsidRPr="00BB119D" w:rsidRDefault="00DD7E65" w:rsidP="00253362">
      <w:pPr>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Jeannette D. "Salami science."</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American Journal of Speech-Language Pathology</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16.2 (2007): 94.</w:t>
      </w:r>
    </w:p>
    <w:p w:rsidR="00AE7D7D" w:rsidRDefault="00AE7D7D" w:rsidP="00253362">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sidR="009F4BF9" w:rsidRPr="00BB119D">
        <w:rPr>
          <w:rFonts w:asciiTheme="majorHAnsi" w:hAnsiTheme="majorHAnsi" w:cs="Arial"/>
          <w:sz w:val="26"/>
          <w:szCs w:val="26"/>
        </w:rPr>
        <w:t>6</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Steen, R. Grant. "Retractions in the medical literature: how many patients are put at risk by flawed research</w:t>
      </w:r>
      <w:proofErr w:type="gramStart"/>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Journal of medical ethics</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37.11 (2011): 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p w:rsidR="0076144E" w:rsidRPr="00165BE7" w:rsidRDefault="0076144E" w:rsidP="00253362">
      <w:pPr>
        <w:jc w:val="both"/>
        <w:rPr>
          <w:rFonts w:ascii="Georgia" w:hAnsi="Georgia"/>
        </w:rPr>
      </w:pPr>
      <w:r w:rsidRPr="00165BE7">
        <w:rPr>
          <w:rFonts w:ascii="Georgia" w:hAnsi="Georgia"/>
        </w:rPr>
        <w:t>----------------------------------------------------------------------</w:t>
      </w:r>
    </w:p>
    <w:p w:rsidR="0076144E" w:rsidRPr="0035525B" w:rsidRDefault="0076144E" w:rsidP="00253362">
      <w:pPr>
        <w:jc w:val="both"/>
        <w:rPr>
          <w:rFonts w:ascii="Georgia" w:hAnsi="Georgia"/>
          <w:sz w:val="26"/>
        </w:rPr>
      </w:pPr>
      <w:r w:rsidRPr="00165BE7">
        <w:rPr>
          <w:rFonts w:ascii="Georgia" w:hAnsi="Georgia" w:cs="Georgia"/>
          <w:b/>
          <w:bCs/>
          <w:color w:val="111111"/>
          <w:sz w:val="28"/>
          <w:szCs w:val="28"/>
        </w:rPr>
        <w:t xml:space="preserve">Viewpoints </w:t>
      </w:r>
      <w:r w:rsidRPr="00165BE7">
        <w:rPr>
          <w:rFonts w:ascii="Georgia" w:hAnsi="Georgia" w:cs="Georgia"/>
          <w:color w:val="111111"/>
          <w:sz w:val="28"/>
          <w:szCs w:val="28"/>
        </w:rPr>
        <w:t>articles should consist of up to 1,800 words, include a small number of references (generally, no more tha</w:t>
      </w:r>
      <w:r w:rsidRPr="0035525B">
        <w:rPr>
          <w:rFonts w:ascii="Georgia" w:hAnsi="Georgia" w:cs="Georgia"/>
          <w:color w:val="111111"/>
          <w:sz w:val="26"/>
          <w:szCs w:val="28"/>
        </w:rPr>
        <w:t xml:space="preserve">n 10), and be submitted to </w:t>
      </w:r>
      <w:hyperlink r:id="rId8" w:history="1">
        <w:r w:rsidRPr="0035525B">
          <w:rPr>
            <w:rFonts w:ascii="Georgia" w:hAnsi="Georgia" w:cs="Georgia"/>
            <w:color w:val="7A7D28"/>
            <w:sz w:val="26"/>
            <w:szCs w:val="28"/>
          </w:rPr>
          <w:t>http://cacm.acm.org/submissions</w:t>
        </w:r>
      </w:hyperlink>
      <w:r w:rsidRPr="0035525B">
        <w:rPr>
          <w:rFonts w:ascii="Georgia" w:hAnsi="Georgia" w:cs="Georgia"/>
          <w:color w:val="111111"/>
          <w:sz w:val="26"/>
          <w:szCs w:val="28"/>
        </w:rPr>
        <w:t>.</w:t>
      </w:r>
    </w:p>
    <w:p w:rsidR="0076144E" w:rsidRPr="0035525B" w:rsidRDefault="0076144E" w:rsidP="00253362">
      <w:pPr>
        <w:jc w:val="both"/>
        <w:rPr>
          <w:rFonts w:ascii="Georgia" w:hAnsi="Georgia"/>
          <w:sz w:val="26"/>
        </w:rPr>
      </w:pPr>
    </w:p>
    <w:p w:rsidR="0076144E" w:rsidRPr="0035525B" w:rsidRDefault="00EC478B" w:rsidP="00253362">
      <w:pPr>
        <w:jc w:val="both"/>
        <w:rPr>
          <w:rFonts w:ascii="Georgia" w:hAnsi="Georgia"/>
          <w:sz w:val="26"/>
        </w:rPr>
      </w:pPr>
      <w:hyperlink r:id="rId9" w:anchor="2.3.2" w:history="1">
        <w:r w:rsidR="0076144E" w:rsidRPr="0035525B">
          <w:rPr>
            <w:rStyle w:val="Hyperlink"/>
            <w:rFonts w:ascii="Georgia" w:hAnsi="Georgia"/>
            <w:sz w:val="26"/>
          </w:rPr>
          <w:t>http://cacm.acm.org/about-communications/author-center/author-guidelines#2.3.2</w:t>
        </w:r>
      </w:hyperlink>
    </w:p>
    <w:p w:rsidR="0076144E" w:rsidRPr="0035525B" w:rsidRDefault="0076144E" w:rsidP="00253362">
      <w:pPr>
        <w:jc w:val="both"/>
        <w:rPr>
          <w:rFonts w:ascii="Georgia" w:hAnsi="Georgia"/>
          <w:sz w:val="26"/>
        </w:rPr>
      </w:pPr>
    </w:p>
    <w:sectPr w:rsidR="0076144E" w:rsidRPr="0035525B"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E97" w:rsidRDefault="00084E97" w:rsidP="00540330">
      <w:r>
        <w:separator/>
      </w:r>
    </w:p>
  </w:endnote>
  <w:endnote w:type="continuationSeparator" w:id="0">
    <w:p w:rsidR="00084E97" w:rsidRDefault="00084E97"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E97" w:rsidRDefault="00084E97" w:rsidP="00540330">
      <w:r>
        <w:separator/>
      </w:r>
    </w:p>
  </w:footnote>
  <w:footnote w:type="continuationSeparator" w:id="0">
    <w:p w:rsidR="00084E97" w:rsidRDefault="00084E97" w:rsidP="00540330">
      <w:r>
        <w:continuationSeparator/>
      </w:r>
    </w:p>
  </w:footnote>
  <w:footnote w:id="1">
    <w:p w:rsidR="00DC7234" w:rsidRDefault="00DC7234">
      <w:pPr>
        <w:pStyle w:val="Textodenotaderodap"/>
      </w:pPr>
      <w:ins w:id="16" w:author="Alberto Laender" w:date="2013-09-13T12:14:00Z">
        <w:r>
          <w:rPr>
            <w:rStyle w:val="Refdenotaderodap"/>
          </w:rPr>
          <w:footnoteRef/>
        </w:r>
        <w:r>
          <w:t xml:space="preserve"> </w:t>
        </w:r>
      </w:ins>
      <w:ins w:id="17" w:author="Alberto Laender" w:date="2013-09-13T12:15:00Z">
        <w:r w:rsidRPr="003F7DD2">
          <w:t>http://academic.research.microsoft.com</w:t>
        </w:r>
      </w:ins>
    </w:p>
  </w:footnote>
  <w:footnote w:id="2">
    <w:p w:rsidR="00DC7234" w:rsidRDefault="00DC7234">
      <w:pPr>
        <w:pStyle w:val="Textodenotaderodap"/>
      </w:pPr>
      <w:ins w:id="20" w:author="Alberto Laender" w:date="2013-09-13T12:16:00Z">
        <w:r>
          <w:rPr>
            <w:rStyle w:val="Refdenotaderodap"/>
          </w:rPr>
          <w:footnoteRef/>
        </w:r>
        <w:r>
          <w:t xml:space="preserve"> </w:t>
        </w:r>
      </w:ins>
      <w:ins w:id="21" w:author="Alberto Laender" w:date="2013-09-13T12:18:00Z">
        <w:r w:rsidRPr="00241227">
          <w:t>http://scholar.google.com</w:t>
        </w:r>
      </w:ins>
    </w:p>
  </w:footnote>
  <w:footnote w:id="3">
    <w:p w:rsidR="00DC7234" w:rsidRPr="00540330" w:rsidRDefault="00DC7234">
      <w:pPr>
        <w:pStyle w:val="Textodenotaderodap"/>
        <w:rPr>
          <w:lang w:val="pt-BR"/>
        </w:rPr>
      </w:pPr>
      <w:r>
        <w:rPr>
          <w:rStyle w:val="Refdenotaderodap"/>
        </w:rPr>
        <w:footnoteRef/>
      </w:r>
      <w:r>
        <w:t xml:space="preserve"> </w:t>
      </w:r>
      <w:hyperlink r:id="rId1" w:history="1">
        <w:r>
          <w:rPr>
            <w:rStyle w:val="Hyperlink"/>
          </w:rPr>
          <w:t>http://www.informatik.uni-trier.de/~ley/db/</w:t>
        </w:r>
      </w:hyperlink>
    </w:p>
  </w:footnote>
  <w:footnote w:id="4">
    <w:p w:rsidR="00DC7234" w:rsidRDefault="00DC7234" w:rsidP="007F0157">
      <w:pPr>
        <w:pStyle w:val="Textodenotaderodap"/>
      </w:pPr>
      <w:r>
        <w:rPr>
          <w:rStyle w:val="Refdenotaderodap"/>
        </w:rPr>
        <w:footnoteRef/>
      </w:r>
      <w:r w:rsidRPr="00CF6750">
        <w:rPr>
          <w:lang w:val="pt-BR"/>
        </w:rPr>
        <w:t xml:space="preserve"> </w:t>
      </w:r>
      <w:hyperlink r:id="rId2" w:history="1">
        <w:r w:rsidRPr="00CF6750">
          <w:rPr>
            <w:rStyle w:val="Hyperlink"/>
            <w:lang w:val="pt-BR"/>
          </w:rPr>
          <w:t>http://shine.icomp.ufam.edu.br/</w:t>
        </w:r>
      </w:hyperlink>
    </w:p>
    <w:p w:rsidR="00DC7234" w:rsidRPr="00CF6750" w:rsidRDefault="00DC7234" w:rsidP="007F0157">
      <w:pPr>
        <w:pStyle w:val="Textodenotaderodap"/>
        <w:rPr>
          <w:lang w:val="pt-BR"/>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trackRevisions/>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5C3A"/>
    <w:rsid w:val="00053C92"/>
    <w:rsid w:val="00074943"/>
    <w:rsid w:val="00084E97"/>
    <w:rsid w:val="000A4EDF"/>
    <w:rsid w:val="000E2F58"/>
    <w:rsid w:val="00197EDD"/>
    <w:rsid w:val="00222CC7"/>
    <w:rsid w:val="00241227"/>
    <w:rsid w:val="00250CFF"/>
    <w:rsid w:val="00253362"/>
    <w:rsid w:val="002609F7"/>
    <w:rsid w:val="00297986"/>
    <w:rsid w:val="00302012"/>
    <w:rsid w:val="00341562"/>
    <w:rsid w:val="00345356"/>
    <w:rsid w:val="00352731"/>
    <w:rsid w:val="00380751"/>
    <w:rsid w:val="003A3AEF"/>
    <w:rsid w:val="003F7DD2"/>
    <w:rsid w:val="00433BE2"/>
    <w:rsid w:val="004C3D8B"/>
    <w:rsid w:val="004F0A39"/>
    <w:rsid w:val="00540330"/>
    <w:rsid w:val="00592616"/>
    <w:rsid w:val="005939ED"/>
    <w:rsid w:val="006101E2"/>
    <w:rsid w:val="006B6035"/>
    <w:rsid w:val="00706F09"/>
    <w:rsid w:val="00711515"/>
    <w:rsid w:val="0076144E"/>
    <w:rsid w:val="007702B0"/>
    <w:rsid w:val="00793674"/>
    <w:rsid w:val="007B4BE2"/>
    <w:rsid w:val="007B61BA"/>
    <w:rsid w:val="007F0157"/>
    <w:rsid w:val="008B2C87"/>
    <w:rsid w:val="008E10D7"/>
    <w:rsid w:val="00915FFF"/>
    <w:rsid w:val="00933797"/>
    <w:rsid w:val="00933E62"/>
    <w:rsid w:val="0094358C"/>
    <w:rsid w:val="00964D80"/>
    <w:rsid w:val="00974241"/>
    <w:rsid w:val="009A3E58"/>
    <w:rsid w:val="009B1E73"/>
    <w:rsid w:val="009F4BF9"/>
    <w:rsid w:val="00A402FB"/>
    <w:rsid w:val="00AD282F"/>
    <w:rsid w:val="00AE7D7D"/>
    <w:rsid w:val="00B506B3"/>
    <w:rsid w:val="00B778EE"/>
    <w:rsid w:val="00BA43F5"/>
    <w:rsid w:val="00BB119D"/>
    <w:rsid w:val="00BB19CF"/>
    <w:rsid w:val="00C139C5"/>
    <w:rsid w:val="00C82778"/>
    <w:rsid w:val="00CD0F09"/>
    <w:rsid w:val="00CF6750"/>
    <w:rsid w:val="00D0564A"/>
    <w:rsid w:val="00D14BC3"/>
    <w:rsid w:val="00D20FBA"/>
    <w:rsid w:val="00D34B39"/>
    <w:rsid w:val="00D42F89"/>
    <w:rsid w:val="00DC7234"/>
    <w:rsid w:val="00DD7E65"/>
    <w:rsid w:val="00DE541F"/>
    <w:rsid w:val="00E0273D"/>
    <w:rsid w:val="00E31FA5"/>
    <w:rsid w:val="00E43B13"/>
    <w:rsid w:val="00E756FE"/>
    <w:rsid w:val="00EC478B"/>
    <w:rsid w:val="00EF53C7"/>
    <w:rsid w:val="00F2217A"/>
    <w:rsid w:val="00FB37BE"/>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acm.acm.org/submission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cm.acm.org/about-communications/author-center/author-guidelin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382E3-6556-49CD-8229-BDE4CAF2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1715</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cp:revision>
  <cp:lastPrinted>2013-09-12T19:22:00Z</cp:lastPrinted>
  <dcterms:created xsi:type="dcterms:W3CDTF">2013-09-13T17:43:00Z</dcterms:created>
  <dcterms:modified xsi:type="dcterms:W3CDTF">2013-09-13T17:43:00Z</dcterms:modified>
</cp:coreProperties>
</file>